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1B4A5" w14:textId="77777777" w:rsidR="002153FF" w:rsidRDefault="002153FF"/>
    <w:p w14:paraId="1FF9F952" w14:textId="77777777" w:rsidR="002153FF" w:rsidRDefault="002153FF"/>
    <w:p w14:paraId="143B1DDB" w14:textId="77777777" w:rsidR="0058732F" w:rsidRDefault="0058732F" w:rsidP="002153FF">
      <w:pPr>
        <w:pStyle w:val="Subtitle"/>
        <w:rPr>
          <w:rFonts w:asciiTheme="majorHAnsi" w:eastAsiaTheme="majorEastAsia" w:hAnsiTheme="majorHAnsi" w:cstheme="majorBidi"/>
          <w:color w:val="auto"/>
          <w:spacing w:val="-10"/>
          <w:kern w:val="28"/>
          <w:sz w:val="56"/>
          <w:szCs w:val="56"/>
        </w:rPr>
      </w:pPr>
      <w:r w:rsidRPr="0058732F">
        <w:rPr>
          <w:rFonts w:asciiTheme="majorHAnsi" w:eastAsiaTheme="majorEastAsia" w:hAnsiTheme="majorHAnsi" w:cstheme="majorBidi"/>
          <w:color w:val="auto"/>
          <w:spacing w:val="-10"/>
          <w:kern w:val="28"/>
          <w:sz w:val="56"/>
          <w:szCs w:val="56"/>
        </w:rPr>
        <w:t>A Public Dataset of Annotated Orcinus orca Detections for Detection and Classification</w:t>
      </w:r>
    </w:p>
    <w:p w14:paraId="170A4C18" w14:textId="46BB2304" w:rsidR="005A146C" w:rsidRDefault="005A146C" w:rsidP="002153FF">
      <w:pPr>
        <w:pStyle w:val="Subtitle"/>
      </w:pPr>
      <w:r>
        <w:t>Authors:</w:t>
      </w:r>
      <w:r w:rsidR="00B31247">
        <w:t xml:space="preserve"> </w:t>
      </w:r>
      <w:r w:rsidR="00287648" w:rsidRPr="00287648">
        <w:t xml:space="preserve">The author list is bookended by the organizer/writer (KJP) and the PI working (RJ). </w:t>
      </w:r>
      <w:r w:rsidR="00287648">
        <w:t>All others</w:t>
      </w:r>
      <w:r w:rsidR="00287648" w:rsidRPr="00287648">
        <w:t xml:space="preserve"> are alphabetical.</w:t>
      </w:r>
    </w:p>
    <w:p w14:paraId="72809A2A" w14:textId="76FF06EC" w:rsidR="00427D7A" w:rsidRPr="009E42AA" w:rsidRDefault="00427D7A" w:rsidP="00427D7A">
      <w:pPr>
        <w:pStyle w:val="Subtitle"/>
        <w:rPr>
          <w:lang w:val="en-CA"/>
        </w:rPr>
      </w:pPr>
      <w:r>
        <w:t>K</w:t>
      </w:r>
      <w:r w:rsidR="006B750C">
        <w:t>.</w:t>
      </w:r>
      <w:r w:rsidR="00F13196">
        <w:t>J</w:t>
      </w:r>
      <w:r w:rsidR="006B750C">
        <w:t>.</w:t>
      </w:r>
      <w:r w:rsidR="00F13196">
        <w:t xml:space="preserve"> </w:t>
      </w:r>
      <w:r>
        <w:t xml:space="preserve">Palmer, </w:t>
      </w:r>
      <w:r w:rsidR="009E42AA">
        <w:t>Emma Cummings,</w:t>
      </w:r>
      <w:r w:rsidR="00780F9E">
        <w:t xml:space="preserve"> Mike Dowd,</w:t>
      </w:r>
      <w:r w:rsidR="009E42AA">
        <w:t xml:space="preserve"> Kait Frasier, </w:t>
      </w:r>
      <w:r>
        <w:t xml:space="preserve">Fabio Frazao, </w:t>
      </w:r>
      <w:r w:rsidR="009E42AA">
        <w:t>Alex Harris, April Houweling</w:t>
      </w:r>
      <w:r w:rsidR="009E42AA" w:rsidRPr="23114129">
        <w:rPr>
          <w:vertAlign w:val="superscript"/>
        </w:rPr>
        <w:t>3,4</w:t>
      </w:r>
      <w:r w:rsidR="009E42AA">
        <w:t>, Jasper Kanes,</w:t>
      </w:r>
      <w:r w:rsidR="00780F9E">
        <w:t xml:space="preserve"> </w:t>
      </w:r>
      <w:r w:rsidR="7529D408">
        <w:t>Oliver</w:t>
      </w:r>
      <w:r w:rsidR="000655D2">
        <w:t xml:space="preserve"> S.</w:t>
      </w:r>
      <w:r w:rsidR="7529D408">
        <w:t xml:space="preserve"> </w:t>
      </w:r>
      <w:proofErr w:type="spellStart"/>
      <w:r w:rsidR="7529D408">
        <w:t>Kirsebom</w:t>
      </w:r>
      <w:proofErr w:type="spellEnd"/>
      <w:r w:rsidR="7529D408">
        <w:t>,</w:t>
      </w:r>
      <w:r w:rsidR="009E42AA">
        <w:t xml:space="preserve"> Holger Klinck, Holly LeBlond, Amanda A. Leu, Lauren </w:t>
      </w:r>
      <w:proofErr w:type="spellStart"/>
      <w:r w:rsidR="009E42AA">
        <w:t>Laturnus</w:t>
      </w:r>
      <w:proofErr w:type="spellEnd"/>
      <w:r w:rsidR="009E42AA">
        <w:t xml:space="preserve">, </w:t>
      </w:r>
      <w:r w:rsidR="009E42AA" w:rsidRPr="23114129">
        <w:rPr>
          <w:lang w:val="en-CA"/>
        </w:rPr>
        <w:t xml:space="preserve">Craig Matkin, </w:t>
      </w:r>
      <w:r w:rsidR="009E42AA">
        <w:t>Olivia Murphy, Hannah Myers, Dan Olsen,</w:t>
      </w:r>
      <w:r w:rsidR="00BB51E2" w:rsidRPr="00BB51E2">
        <w:rPr>
          <w:rFonts w:ascii="Segoe UI" w:eastAsiaTheme="minorHAnsi" w:hAnsi="Segoe UI" w:cs="Segoe UI"/>
          <w:color w:val="auto"/>
          <w:spacing w:val="0"/>
          <w:sz w:val="18"/>
          <w:szCs w:val="18"/>
        </w:rPr>
        <w:t xml:space="preserve"> </w:t>
      </w:r>
      <w:r w:rsidR="00BB51E2" w:rsidRPr="00BB51E2">
        <w:t xml:space="preserve">Caitlin </w:t>
      </w:r>
      <w:proofErr w:type="spellStart"/>
      <w:r w:rsidR="00BB51E2" w:rsidRPr="00BB51E2">
        <w:t>O'Neill</w:t>
      </w:r>
      <w:r w:rsidR="00BB51E2">
        <w:t>v</w:t>
      </w:r>
      <w:proofErr w:type="spellEnd"/>
      <w:r w:rsidR="00215D48">
        <w:t xml:space="preserve"> Bruno </w:t>
      </w:r>
      <w:proofErr w:type="spellStart"/>
      <w:r w:rsidR="00215D48">
        <w:t>Padovese</w:t>
      </w:r>
      <w:proofErr w:type="spellEnd"/>
      <w:r w:rsidR="00215D48">
        <w:t>,</w:t>
      </w:r>
      <w:r w:rsidR="009E42AA">
        <w:t xml:space="preserve"> James Pilkington, Lucy Quale, </w:t>
      </w:r>
      <w:proofErr w:type="spellStart"/>
      <w:r w:rsidR="009E42AA">
        <w:t>Amalis</w:t>
      </w:r>
      <w:proofErr w:type="spellEnd"/>
      <w:r w:rsidR="009E42AA">
        <w:t xml:space="preserve"> Riera </w:t>
      </w:r>
      <w:proofErr w:type="spellStart"/>
      <w:r w:rsidR="009E42AA">
        <w:t>Vuibert</w:t>
      </w:r>
      <w:proofErr w:type="spellEnd"/>
      <w:r w:rsidR="009E42AA">
        <w:t>, Krista Trounce,</w:t>
      </w:r>
      <w:r w:rsidR="00BB51E2" w:rsidRPr="00BB51E2">
        <w:rPr>
          <w:rFonts w:ascii="Segoe UI" w:eastAsiaTheme="minorHAnsi" w:hAnsi="Segoe UI" w:cs="Segoe UI"/>
          <w:color w:val="auto"/>
          <w:spacing w:val="0"/>
          <w:sz w:val="18"/>
          <w:szCs w:val="18"/>
        </w:rPr>
        <w:t xml:space="preserve"> </w:t>
      </w:r>
      <w:r w:rsidR="00BB51E2" w:rsidRPr="00BB51E2">
        <w:t>Svein Vagle</w:t>
      </w:r>
      <w:r w:rsidR="00BB51E2">
        <w:t>,</w:t>
      </w:r>
      <w:r w:rsidR="009E42AA">
        <w:t xml:space="preserve"> Scott </w:t>
      </w:r>
      <w:r w:rsidR="00C60E45" w:rsidRPr="00C60E45">
        <w:t>Veirs</w:t>
      </w:r>
      <w:r w:rsidR="009E42AA">
        <w:t xml:space="preserve">, Val </w:t>
      </w:r>
      <w:r w:rsidR="00C60E45" w:rsidRPr="00C60E45">
        <w:t>Veirs</w:t>
      </w:r>
      <w:r w:rsidR="009E42AA">
        <w:t>, J</w:t>
      </w:r>
      <w:r>
        <w:t>enn Waldichuck</w:t>
      </w:r>
      <w:r w:rsidRPr="23114129">
        <w:rPr>
          <w:vertAlign w:val="superscript"/>
        </w:rPr>
        <w:t>3</w:t>
      </w:r>
      <w:r>
        <w:t xml:space="preserve">, </w:t>
      </w:r>
      <w:r w:rsidR="00323FC1">
        <w:t xml:space="preserve">Jason Wood, </w:t>
      </w:r>
      <w:r>
        <w:t xml:space="preserve">Harald </w:t>
      </w:r>
      <w:r w:rsidR="009E42AA">
        <w:t>Yur</w:t>
      </w:r>
      <w:r>
        <w:t>k</w:t>
      </w:r>
      <w:r w:rsidR="009E42AA">
        <w:t xml:space="preserve">, </w:t>
      </w:r>
      <w:r>
        <w:t>Ruth Joy</w:t>
      </w:r>
    </w:p>
    <w:p w14:paraId="2CF2B249" w14:textId="456BA1FF" w:rsidR="00215D48" w:rsidRDefault="00215D48" w:rsidP="002E6980"/>
    <w:p w14:paraId="3E91A4D3" w14:textId="77777777" w:rsidR="00AC3D35" w:rsidRDefault="00AC3D35">
      <w:pPr>
        <w:pStyle w:val="Heading1"/>
      </w:pPr>
    </w:p>
    <w:p w14:paraId="0CBB18D9" w14:textId="3BFB88A4" w:rsidR="00666A1C" w:rsidRDefault="006D74B9">
      <w:r>
        <w:t>Affiliations</w:t>
      </w:r>
      <w:r w:rsidR="00215D48">
        <w:t xml:space="preserve">- Please correct leaving your name  </w:t>
      </w:r>
    </w:p>
    <w:p w14:paraId="651A4FAB" w14:textId="0D00C097" w:rsidR="00215D48" w:rsidRDefault="00215D48">
      <w:r>
        <w:t>K.J. Palmer, Simon Fraser University</w:t>
      </w:r>
    </w:p>
    <w:p w14:paraId="2715931E" w14:textId="0DB98866" w:rsidR="00215D48" w:rsidRDefault="00215D48">
      <w:r>
        <w:t>Emma Cummings</w:t>
      </w:r>
      <w:r w:rsidR="004D31B4">
        <w:t>, SFU??</w:t>
      </w:r>
    </w:p>
    <w:p w14:paraId="30CBC410" w14:textId="12D7AC70" w:rsidR="00780F9E" w:rsidRDefault="00780F9E">
      <w:r>
        <w:t>Mike Dowd</w:t>
      </w:r>
    </w:p>
    <w:p w14:paraId="7B9146AE" w14:textId="090CEF2D" w:rsidR="00215D48" w:rsidRDefault="00215D48">
      <w:r>
        <w:t>Kait Frasier, SIO</w:t>
      </w:r>
    </w:p>
    <w:p w14:paraId="4BB72EAB" w14:textId="73AF7230" w:rsidR="00215D48" w:rsidRDefault="00215D48">
      <w:r>
        <w:t>Fabio Frazao, Simon Fraser University</w:t>
      </w:r>
      <w:r w:rsidR="61FFAA40">
        <w:t>, Dalhousie University</w:t>
      </w:r>
    </w:p>
    <w:p w14:paraId="36553460" w14:textId="46D79D30" w:rsidR="00215D48" w:rsidRDefault="00215D48">
      <w:r>
        <w:t>Alex Harris,</w:t>
      </w:r>
      <w:r w:rsidR="004D31B4">
        <w:t xml:space="preserve"> SFU??</w:t>
      </w:r>
    </w:p>
    <w:p w14:paraId="5C333329" w14:textId="6A55873C" w:rsidR="00215D48" w:rsidRDefault="00215D48">
      <w:r>
        <w:t>April Houweling</w:t>
      </w:r>
      <w:r>
        <w:rPr>
          <w:vertAlign w:val="superscript"/>
        </w:rPr>
        <w:t>3,4</w:t>
      </w:r>
      <w:r>
        <w:t xml:space="preserve">, JASCO, SFU </w:t>
      </w:r>
    </w:p>
    <w:p w14:paraId="0FC3FFDB" w14:textId="5C21B2AA" w:rsidR="00215D48" w:rsidRDefault="00215D48">
      <w:r>
        <w:t>Jasper Kanes, Ocean Networks Canada</w:t>
      </w:r>
    </w:p>
    <w:p w14:paraId="1451A411" w14:textId="2A20BF9B" w:rsidR="216494ED" w:rsidRDefault="008E7550">
      <w:r w:rsidRPr="008E7550">
        <w:t xml:space="preserve">Oliver S. </w:t>
      </w:r>
      <w:proofErr w:type="spellStart"/>
      <w:r w:rsidRPr="008E7550">
        <w:t>Kirsebom</w:t>
      </w:r>
      <w:proofErr w:type="spellEnd"/>
      <w:r w:rsidR="216494ED">
        <w:t>, Open Ocean Robotics, Dalhousie University</w:t>
      </w:r>
    </w:p>
    <w:p w14:paraId="2F6B6F4C" w14:textId="1301E09E" w:rsidR="00215D48" w:rsidRDefault="00215D48">
      <w:r>
        <w:t>Holger Klinck, Cornell University</w:t>
      </w:r>
    </w:p>
    <w:p w14:paraId="31A1FFEF" w14:textId="77777777" w:rsidR="00C60E45" w:rsidRDefault="00C60E45" w:rsidP="00C60E45">
      <w:r>
        <w:t>Holly T. LeBlond, Lucy Quayle, Harald Yurk Whale Detection and Localization Program, Pacific Enterprise Centre, Fisheries and Oceans Canada</w:t>
      </w:r>
    </w:p>
    <w:p w14:paraId="67AEC74F" w14:textId="722CDA03" w:rsidR="00215D48" w:rsidRDefault="00215D48">
      <w:r>
        <w:t>Amanda A. Leu, SIO – confirm with Kait</w:t>
      </w:r>
    </w:p>
    <w:p w14:paraId="0C1BB83C" w14:textId="2E444D16" w:rsidR="00215D48" w:rsidRDefault="00215D48">
      <w:r>
        <w:t xml:space="preserve">Lauren </w:t>
      </w:r>
      <w:proofErr w:type="spellStart"/>
      <w:r>
        <w:t>Laturnus</w:t>
      </w:r>
      <w:proofErr w:type="spellEnd"/>
      <w:r>
        <w:t xml:space="preserve">, </w:t>
      </w:r>
      <w:r w:rsidR="004D31B4">
        <w:t>SFU??</w:t>
      </w:r>
    </w:p>
    <w:p w14:paraId="68E02ADC" w14:textId="7183A9AE" w:rsidR="00215D48" w:rsidRPr="00215D48" w:rsidRDefault="00215D48">
      <w:r w:rsidRPr="00215D48">
        <w:t>Craig Matkin, North Gulf Oceanic Society</w:t>
      </w:r>
    </w:p>
    <w:p w14:paraId="79FC7647" w14:textId="41D23488" w:rsidR="00215D48" w:rsidRDefault="00215D48">
      <w:r w:rsidRPr="009E42AA">
        <w:lastRenderedPageBreak/>
        <w:t xml:space="preserve">Olivia Murphy, </w:t>
      </w:r>
      <w:r w:rsidR="00501966">
        <w:t>SFU</w:t>
      </w:r>
      <w:r>
        <w:t xml:space="preserve"> </w:t>
      </w:r>
    </w:p>
    <w:p w14:paraId="281B735A" w14:textId="18498E45" w:rsidR="00215D48" w:rsidRDefault="00215D48">
      <w:r>
        <w:t xml:space="preserve">Hannah Myers, </w:t>
      </w:r>
      <w:r w:rsidRPr="00215D48">
        <w:t>Marine Mammal Institute, Oregon State University and College of Fisheries and Ocean Sciences, University of Alaska Fairbanks</w:t>
      </w:r>
    </w:p>
    <w:p w14:paraId="699A9192" w14:textId="5C0314EF" w:rsidR="00215D48" w:rsidRDefault="00215D48">
      <w:r>
        <w:t>Dan Olsen, North Gulf Oceanic Society</w:t>
      </w:r>
    </w:p>
    <w:p w14:paraId="3D1AA40B" w14:textId="750400BC" w:rsidR="00215D48" w:rsidRDefault="00215D48">
      <w:r>
        <w:t xml:space="preserve">Bruno </w:t>
      </w:r>
      <w:proofErr w:type="spellStart"/>
      <w:proofErr w:type="gramStart"/>
      <w:r>
        <w:t>Padovese</w:t>
      </w:r>
      <w:proofErr w:type="spellEnd"/>
      <w:r>
        <w:t xml:space="preserve">, </w:t>
      </w:r>
      <w:r w:rsidR="6EDB5A19">
        <w:t xml:space="preserve"> SFU</w:t>
      </w:r>
      <w:proofErr w:type="gramEnd"/>
    </w:p>
    <w:p w14:paraId="182160B8" w14:textId="1FAB10BF" w:rsidR="00215D48" w:rsidRDefault="00215D48">
      <w:r>
        <w:t>James Pilkington, DFO Cetacean Research Program</w:t>
      </w:r>
    </w:p>
    <w:p w14:paraId="28CE4DFD" w14:textId="04427458" w:rsidR="00215D48" w:rsidRDefault="00215D48">
      <w:r>
        <w:t xml:space="preserve">Lucy Quale, DFO </w:t>
      </w:r>
      <w:r w:rsidRPr="00215D48">
        <w:t>Whale Detection and Localization Program</w:t>
      </w:r>
    </w:p>
    <w:p w14:paraId="4FED141B" w14:textId="77777777" w:rsidR="00215D48" w:rsidRDefault="00215D48">
      <w:proofErr w:type="spellStart"/>
      <w:r>
        <w:t>Amalis</w:t>
      </w:r>
      <w:proofErr w:type="spellEnd"/>
      <w:r>
        <w:t xml:space="preserve"> Riera </w:t>
      </w:r>
      <w:proofErr w:type="spellStart"/>
      <w:r>
        <w:t>Vuibert</w:t>
      </w:r>
      <w:proofErr w:type="spellEnd"/>
      <w:r>
        <w:t xml:space="preserve">, </w:t>
      </w:r>
    </w:p>
    <w:p w14:paraId="264C8132" w14:textId="38360F96" w:rsidR="00215D48" w:rsidRDefault="00215D48">
      <w:r>
        <w:t>Krista Trounce, Vancouver Fraser Port Authority</w:t>
      </w:r>
    </w:p>
    <w:p w14:paraId="3FC9FBD3" w14:textId="2AF16C52" w:rsidR="00215D48" w:rsidRDefault="00215D48">
      <w:r>
        <w:t xml:space="preserve">Scott </w:t>
      </w:r>
      <w:r w:rsidR="00C60E45" w:rsidRPr="00C60E45">
        <w:t>Veirs</w:t>
      </w:r>
      <w:r>
        <w:t xml:space="preserve">, </w:t>
      </w:r>
      <w:r w:rsidR="00C60E45">
        <w:t xml:space="preserve">Scott Viers, </w:t>
      </w:r>
      <w:proofErr w:type="spellStart"/>
      <w:r w:rsidR="00C60E45">
        <w:t>OrcaSou</w:t>
      </w:r>
      <w:sdt>
        <w:sdtPr>
          <w:tag w:val="goog_rdk_4"/>
          <w:id w:val="-490174535"/>
        </w:sdtPr>
        <w:sdtContent>
          <w:r w:rsidR="00C60E45">
            <w:t>n</w:t>
          </w:r>
        </w:sdtContent>
      </w:sdt>
      <w:r w:rsidR="00C60E45">
        <w:t>d</w:t>
      </w:r>
      <w:proofErr w:type="spellEnd"/>
    </w:p>
    <w:p w14:paraId="0C52C614" w14:textId="4628AEF0" w:rsidR="00215D48" w:rsidRDefault="00215D48">
      <w:r>
        <w:t xml:space="preserve">Val </w:t>
      </w:r>
      <w:r w:rsidR="00C60E45" w:rsidRPr="00C60E45">
        <w:t>Veirs</w:t>
      </w:r>
      <w:r>
        <w:t xml:space="preserve">, </w:t>
      </w:r>
      <w:proofErr w:type="spellStart"/>
      <w:r w:rsidR="00C60E45">
        <w:t>OrcaSou</w:t>
      </w:r>
      <w:sdt>
        <w:sdtPr>
          <w:tag w:val="goog_rdk_4"/>
          <w:id w:val="936331196"/>
        </w:sdtPr>
        <w:sdtContent>
          <w:r w:rsidR="00C60E45">
            <w:t>n</w:t>
          </w:r>
        </w:sdtContent>
      </w:sdt>
      <w:r w:rsidR="00C60E45">
        <w:t>d</w:t>
      </w:r>
      <w:proofErr w:type="spellEnd"/>
    </w:p>
    <w:p w14:paraId="49547519" w14:textId="778DBC72" w:rsidR="00215D48" w:rsidRDefault="00215D48">
      <w:r>
        <w:t>Jenn Waldichuck</w:t>
      </w:r>
      <w:r>
        <w:rPr>
          <w:vertAlign w:val="superscript"/>
        </w:rPr>
        <w:t>3</w:t>
      </w:r>
      <w:r>
        <w:t>, JASCO Applied Sciences</w:t>
      </w:r>
    </w:p>
    <w:p w14:paraId="1FC0212D" w14:textId="4874E314" w:rsidR="00215D48" w:rsidRDefault="00215D48">
      <w:r>
        <w:t xml:space="preserve">Harald Yurk, DFO </w:t>
      </w:r>
      <w:r w:rsidRPr="00215D48">
        <w:t>Whale Detection and Localization Program</w:t>
      </w:r>
    </w:p>
    <w:p w14:paraId="7C236197" w14:textId="685D1427" w:rsidR="00215D48" w:rsidRDefault="00215D48">
      <w:r>
        <w:t>Ruth Joy, SFU</w:t>
      </w:r>
    </w:p>
    <w:p w14:paraId="3DF6090E" w14:textId="0E6FEE65" w:rsidR="00427D7A" w:rsidRPr="00666A1C" w:rsidRDefault="00BB51E2" w:rsidP="00427D7A">
      <w:r w:rsidRPr="00BB51E2">
        <w:t>Caitlin O'Neill</w:t>
      </w:r>
      <w:r>
        <w:t xml:space="preserve">; </w:t>
      </w:r>
      <w:r w:rsidRPr="00BB51E2">
        <w:t>Svein Vagle</w:t>
      </w:r>
    </w:p>
    <w:p w14:paraId="0FDF971E" w14:textId="0F13192D" w:rsidR="00E57C88" w:rsidRDefault="00E57C88" w:rsidP="002153FF">
      <w:pPr>
        <w:pStyle w:val="Heading1"/>
      </w:pPr>
      <w:r>
        <w:t>Abstract</w:t>
      </w:r>
    </w:p>
    <w:p w14:paraId="22DF2478" w14:textId="77777777" w:rsidR="0051452F" w:rsidRDefault="0051452F" w:rsidP="0051452F">
      <w:pPr>
        <w:pStyle w:val="BodyText"/>
        <w:rPr>
          <w:rFonts w:eastAsiaTheme="minorHAnsi" w:cstheme="minorBidi"/>
          <w:sz w:val="22"/>
          <w:szCs w:val="22"/>
          <w:lang w:val="en-US" w:eastAsia="en-US"/>
        </w:rPr>
      </w:pPr>
    </w:p>
    <w:p w14:paraId="73EC8100" w14:textId="7942C4C8" w:rsidR="0051452F" w:rsidRPr="0051452F" w:rsidRDefault="0051452F" w:rsidP="09691109">
      <w:pPr>
        <w:pStyle w:val="BodyText"/>
        <w:rPr>
          <w:rFonts w:eastAsiaTheme="minorEastAsia" w:cstheme="minorBidi"/>
          <w:sz w:val="22"/>
          <w:szCs w:val="22"/>
          <w:lang w:val="en-US" w:eastAsia="en-US"/>
        </w:rPr>
      </w:pPr>
      <w:r w:rsidRPr="09691109">
        <w:rPr>
          <w:rFonts w:eastAsiaTheme="minorEastAsia" w:cstheme="minorBidi"/>
          <w:sz w:val="22"/>
          <w:szCs w:val="22"/>
          <w:lang w:val="en-US" w:eastAsia="en-US"/>
        </w:rPr>
        <w:t xml:space="preserve">Killer whales (Orcinus orca) exhibit significant ecological and genetic diversity, with three primary sympatric populations in the Northeast Pacific: Resident, Bigg’s (Transient), and Offshore. Each population is characterized by distinct foraging habits, social structures, and vocal repertoires, which complicate accurate monitoring and conservation efforts. This dataset, compiled from diverse sources, provides a comprehensive resource for the detection and classification of killer whale vocalizations. The dataset includes annotated acoustic recordings spanning </w:t>
      </w:r>
      <w:r w:rsidR="008469E4">
        <w:rPr>
          <w:rFonts w:eastAsiaTheme="minorEastAsia" w:cstheme="minorBidi"/>
          <w:sz w:val="22"/>
          <w:szCs w:val="22"/>
          <w:lang w:val="en-US" w:eastAsia="en-US"/>
        </w:rPr>
        <w:t>eleven</w:t>
      </w:r>
      <w:r w:rsidRPr="09691109">
        <w:rPr>
          <w:rFonts w:eastAsiaTheme="minorEastAsia" w:cstheme="minorBidi"/>
          <w:sz w:val="22"/>
          <w:szCs w:val="22"/>
          <w:lang w:val="en-US" w:eastAsia="en-US"/>
        </w:rPr>
        <w:t xml:space="preserve"> </w:t>
      </w:r>
      <w:r w:rsidR="00E01A21" w:rsidRPr="09691109">
        <w:rPr>
          <w:rFonts w:eastAsiaTheme="minorEastAsia" w:cstheme="minorBidi"/>
          <w:sz w:val="22"/>
          <w:szCs w:val="22"/>
          <w:lang w:val="en-US" w:eastAsia="en-US"/>
        </w:rPr>
        <w:t>years from</w:t>
      </w:r>
      <w:r w:rsidRPr="09691109">
        <w:rPr>
          <w:rFonts w:eastAsiaTheme="minorEastAsia" w:cstheme="minorBidi"/>
          <w:sz w:val="22"/>
          <w:szCs w:val="22"/>
          <w:lang w:val="en-US" w:eastAsia="en-US"/>
        </w:rPr>
        <w:t xml:space="preserve"> various geographical locations within the Northeast Pacific, collected using multiple hydrophone systems. It addresses the challenge of differentiating killer whale calls from other marine species and environmental noise and includes specific instances of confounding signals to enhance model robustness. Detailed annotations capture a broad spectrum of vocalizations and associated metadata, facilitating the development of advanced machine learning models for ecological monitoring. This curated dataset aims to improve the accuracy of killer whale detection algorithms, support conservation efforts, and advance our understanding of killer whale </w:t>
      </w:r>
      <w:r w:rsidR="00C60E45" w:rsidRPr="00C60E45">
        <w:rPr>
          <w:rFonts w:eastAsiaTheme="minorEastAsia" w:cstheme="minorBidi"/>
          <w:sz w:val="22"/>
          <w:szCs w:val="22"/>
          <w:lang w:val="en-US" w:eastAsia="en-US"/>
        </w:rPr>
        <w:t xml:space="preserve">acoustic communication </w:t>
      </w:r>
      <w:r w:rsidRPr="09691109">
        <w:rPr>
          <w:rFonts w:eastAsiaTheme="minorEastAsia" w:cstheme="minorBidi"/>
          <w:sz w:val="22"/>
          <w:szCs w:val="22"/>
          <w:lang w:val="en-US" w:eastAsia="en-US"/>
        </w:rPr>
        <w:t>across different populations.</w:t>
      </w:r>
    </w:p>
    <w:p w14:paraId="53D8C278" w14:textId="447C699D" w:rsidR="005A146C" w:rsidRDefault="00454892" w:rsidP="002153FF">
      <w:pPr>
        <w:pStyle w:val="Heading1"/>
      </w:pPr>
      <w:r>
        <w:t>Background and Summary</w:t>
      </w:r>
    </w:p>
    <w:p w14:paraId="09656318" w14:textId="7E982413" w:rsidR="00E57C88" w:rsidRDefault="00E57C88" w:rsidP="00E57C88"/>
    <w:p w14:paraId="453E813C" w14:textId="77777777" w:rsidR="00E73746" w:rsidRDefault="00E73746" w:rsidP="0026568A"/>
    <w:p w14:paraId="0F026888" w14:textId="744035A0" w:rsidR="006D6967" w:rsidRDefault="000B7457" w:rsidP="0026568A">
      <w:r>
        <w:lastRenderedPageBreak/>
        <w:t xml:space="preserve">Killer whales (Orcinus orca) are cosmopolitan, with distinct populations being found in every ocean. The killer whale lineage is complex and presently delineated into multiple ecotypes that are genetically distinct </w:t>
      </w:r>
      <w:r>
        <w:fldChar w:fldCharType="begin"/>
      </w:r>
      <w:r>
        <w:instrText xml:space="preserve"> ADDIN ZOTERO_ITEM CSL_CITATION {"citationID":"edIBDTRF","properties":{"formattedCitation":"(Barrett-Lennard &amp; Ellis, n.d.; Morin et al., 2024)","plainCitation":"(Barrett-Lennard &amp; Ellis, n.d.; Morin et al., 2024)","noteIndex":0},"citationItems":[{"id":146,"uris":["http://zotero.org/users/local/kg8zx2dc/items/993PVTW5"],"itemData":{"id":146,"type":"article-journal","abstract":"Long term studies of killer whales (Orcinus orca) in the coastal waters of British Columbia have identified two sympatric non-associating populations: fish-eating residents and mammal-eating transients. A third group, the offshores, frequents the outer continental shelf. The resident population contains two regional subpopulations in British Columbia and is currently listed as threatened by the Committee on the Status of Endangered Wildlife in Canada (COSEWIC). In Alaska one additional putative subpopulation of residents and two of transients have been reported. This complex of populations and subpopulations persisting in the absence of obvious dispersal barriers presents a problem to conservation managers who must decide whether subpopulations should be assessed separately or in combination. Clearly, the decisions should rest on an understanding of the discreteness of the subpopulations. Here, we report a molecular study designed to contribute to such an understanding. This study a) characterized each known subpopulation of killer whales genetically, b) compared genetic variability between the subpopulations and c) analysed mating patterns within the resident subpopulations to determine inbreeding levels.","language":"en","source":"Zotero","title":"Population Structure and Genetic Variability in Northeastern Pacific Killer Whales: Towards an Assessment of Population Viability","author":[{"family":"Barrett-Lennard","given":"L G"},{"family":"Ellis","given":"G M"}]}},{"id":97,"uris":["http://zotero.org/users/local/kg8zx2dc/items/3NPKB3U6"],"itemData":{"id":97,"type":"article-journal","abstract":"Killer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fldChar w:fldCharType="separate"/>
      </w:r>
      <w:r w:rsidRPr="09691109">
        <w:rPr>
          <w:rFonts w:ascii="Calibri" w:hAnsi="Calibri" w:cs="Calibri"/>
        </w:rPr>
        <w:t>(Barrett-Lennard &amp; Ellis, n.d.; Morin et al., 2024)</w:t>
      </w:r>
      <w:r>
        <w:fldChar w:fldCharType="end"/>
      </w:r>
      <w:r>
        <w:t xml:space="preserve"> some of which are being named as new species under the genus Orcinus (Morin et al., 2024). For </w:t>
      </w:r>
      <w:r w:rsidR="0094560C">
        <w:t xml:space="preserve">Killer whales (Orcinus orca) are a cosmopolitan species found in every ocean. The species lineage is complex and presently </w:t>
      </w:r>
      <w:r w:rsidR="00C0547F">
        <w:t xml:space="preserve">delineated into </w:t>
      </w:r>
      <w:r w:rsidR="0094560C">
        <w:t>multiple ecotypes</w:t>
      </w:r>
      <w:r w:rsidR="00C0547F">
        <w:t xml:space="preserve"> that are genetically distinct</w:t>
      </w:r>
      <w:r w:rsidR="00145BA6">
        <w:t xml:space="preserve">. </w:t>
      </w:r>
      <w:r w:rsidR="0094560C">
        <w:t>For consistency, we refer to these lineages as populations</w:t>
      </w:r>
      <w:r w:rsidR="00DC7C8A">
        <w:t>,</w:t>
      </w:r>
      <w:r w:rsidR="0094560C">
        <w:t xml:space="preserve"> but readers should note that the nomenclature and taxonomy are in flux </w:t>
      </w:r>
      <w:r w:rsidR="0094560C">
        <w:fldChar w:fldCharType="begin"/>
      </w:r>
      <w:r w:rsidR="0094560C">
        <w:instrText xml:space="preserve"> ADDIN ZOTERO_ITEM CSL_CITATION {"citationID":"quGb8M5u","properties":{"formattedCitation":"(Morin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rsidR="0094560C">
        <w:fldChar w:fldCharType="separate"/>
      </w:r>
      <w:r w:rsidR="0094560C" w:rsidRPr="09691109">
        <w:rPr>
          <w:rFonts w:ascii="Calibri" w:hAnsi="Calibri" w:cs="Calibri"/>
        </w:rPr>
        <w:t>(Morin et al., 2024)</w:t>
      </w:r>
      <w:r w:rsidR="0094560C">
        <w:fldChar w:fldCharType="end"/>
      </w:r>
      <w:r w:rsidR="00250EBC">
        <w:t>.</w:t>
      </w:r>
      <w:r w:rsidR="008D65F3">
        <w:t xml:space="preserve"> </w:t>
      </w:r>
      <w:r w:rsidR="00637874">
        <w:t>In the North</w:t>
      </w:r>
      <w:r w:rsidR="007C5D29">
        <w:t>east</w:t>
      </w:r>
      <w:r w:rsidR="00637874">
        <w:t xml:space="preserve"> Pacific, killer whales have diverged in</w:t>
      </w:r>
      <w:r w:rsidR="00730897">
        <w:t>to</w:t>
      </w:r>
      <w:r w:rsidR="00637874">
        <w:t xml:space="preserve"> </w:t>
      </w:r>
      <w:r w:rsidR="008D65F3">
        <w:t xml:space="preserve">genetically and culturally distinct lineages that overlap in distribution. </w:t>
      </w:r>
      <w:r w:rsidR="00D17D1C">
        <w:t>These lineages</w:t>
      </w:r>
      <w:r w:rsidR="00AE788D">
        <w:t xml:space="preserve"> presently include </w:t>
      </w:r>
      <w:r w:rsidR="00D85BFE">
        <w:t xml:space="preserve">three </w:t>
      </w:r>
      <w:r w:rsidR="00113570">
        <w:t>sympatric populations that do not interbreed</w:t>
      </w:r>
      <w:r w:rsidR="00104BCE">
        <w:t xml:space="preserve">: </w:t>
      </w:r>
      <w:r w:rsidR="006D6967">
        <w:t xml:space="preserve">Resident, </w:t>
      </w:r>
      <w:r w:rsidR="00113570">
        <w:t xml:space="preserve">Transient </w:t>
      </w:r>
      <w:r w:rsidR="00AE788D">
        <w:t>or</w:t>
      </w:r>
      <w:r w:rsidR="001709BF">
        <w:t xml:space="preserve"> henceforth</w:t>
      </w:r>
      <w:r w:rsidR="00AE788D">
        <w:t xml:space="preserve"> Bigg</w:t>
      </w:r>
      <w:r w:rsidR="00794697">
        <w:t>’</w:t>
      </w:r>
      <w:r w:rsidR="00AE788D">
        <w:t xml:space="preserve">s, </w:t>
      </w:r>
      <w:r w:rsidR="006D6967">
        <w:t xml:space="preserve">and </w:t>
      </w:r>
      <w:r w:rsidR="00113570">
        <w:t>Offshore killer whales</w:t>
      </w:r>
      <w:r w:rsidR="00EE03EF">
        <w:t xml:space="preserve"> </w:t>
      </w:r>
      <w:r w:rsidR="0094560C">
        <w:fldChar w:fldCharType="begin"/>
      </w:r>
      <w:r w:rsidR="007C0DC8">
        <w:instrText xml:space="preserve"> ADDIN ZOTERO_ITEM CSL_CITATION {"citationID":"MqBprIze","properties":{"formattedCitation":"(Baird &amp; Stacey, 1988; Balcomb III &amp; Bigg, 1986; J. K. Ford et al., 1998)","plainCitation":"(Baird &amp; Stacey, 1988; Balcomb III &amp; Bigg, 1986; J. K. Ford et al., 1998)","noteIndex":0},"citationItems":[{"id":87,"uris":["http://zotero.org/users/local/kg8zx2dc/items/AZB3VLIJ"],"itemData":{"id":87,"type":"article-journal","abstract":"Patterns of pigmentation of the post dorsal fin patch, or saddle patch, were analyzed from photographs of 372 resident and 99 transient killer whales (Orcinus orca) from British Columbia, Alaska, and Washington State. Of the five types of saddle patch analyzed, all were observed on residents, but only two occurred on transients. Differences in saddle patch shapes were independent of age and sex. Saddle patch pigmentation patterns were similar among clans within a community. Pigmentation patterns differed significantly between the resident and transient forms, between northern and southern residents, between northern and Alaskan residents, and between southern and Alaskan residents. As the saddle patch shape may be heritable to a large degree, these differences suggest genetic isolation of the populations. If so, this technique may be used to delineate stocks of killer whales from other areas.","container-title":"Canadian Journal of Zoology","DOI":"10.1139/z88-380","ISSN":"0008-4301","issue":"11","journalAbbreviation":"Can. J. Zool.","note":"publisher: NRC Research Press","page":"2582-2585","source":"cdnsciencepub.com (Atypon)","title":"Variation in saddle patch pigmentation in populations of killer whales (Orcinus orca) from British Columbia, Alaska, and Washington State","volume":"66","author":[{"family":"Baird","given":"Robin William"},{"family":"Stacey","given":"Pam Joyce"}],"issued":{"date-parts":[["1988",11]]}}},{"id":74,"uris":["http://zotero.org/users/local/kg8zx2dc/items/DV2CPJDL"],"itemData":{"id":74,"type":"article-journal","container-title":"Behavioral biology of killer whales. Alan R. Liss, New York, New York","page":"85–95","source":"Google Scholar","title":"Population biology of the three resident killer whale pods in Puget Sound and off southern Vancouver Island","author":[{"family":"Balcomb III","given":"K. C."},{"family":"Bigg","given":"M. A."}],"issued":{"date-parts":[["1986"]]}}},{"id":77,"uris":["http://zotero.org/users/local/kg8zx2dc/items/3IL7QKEP"],"itemData":{"id":77,"type":"article-journal","abstract":"Two forms of killer whale (Orcinus orca), resident and transient, occur sympatrically in coastal waters of British Columbia, Washington State, and southeastern Alaska. The two forms do not mix, and differ in seasonal distribution, social structure, and behaviour. These distinctions have been attributed to apparent differences in diet, although no comprehensive comparative analysis of the diets of the two forms had been undertaken. Here we present such an analysis, based on field observations of predation and on the stomach contents of stranded killer whales collected over a 20-year period. In total, 22 species of fish and 1 species of squid were documented in the diet of resident-type killer whales; 12 of these are previously unrecorded as prey of O. orca. Despite the diversity of fish species taken, resident whales have a clear preference for salmon prey. In field observations of feeding, 96% of fish taken were salmonids. Six species of salmonids were identified from prey fragments, with chinook salmon (Oncorhynchus tshawytscha) being the most common. The stomach contents of stranded residents also indicated a preference for chinook salmon. On rare occasions, resident whales were seen to harass marine mammals, but no kills were confirmed and no mammalian remains were found in the stomachs of stranded residents. Transient killer whales were observed to prey only on pinnipeds, cetaceans, and seabirds. Six mammal species were taken, with over half of observed attacks involving harbour seals (Phoca vitulina). Seabirds do not appear to represent a significant prey resource. This study thus reveals the existence of strikingly divergent prey preferences of resident and transient killer whales, which are reflected in distinctive foraging strategies and related sociobiological traits of these sympatric populations.","container-title":"Canadian Journal of Zoology","DOI":"10.1139/z98-089","ISSN":"0008-4301","issue":"8","journalAbbreviation":"Can. J. Zool.","note":"publisher: NRC Research Press","page":"1456-1471","source":"cdnsciencepub.com (Atypon)","title":"Dietary specialization in two sympatric populations of killer whales (Orcinus orca) in coastal British Columbia and adjacent waters","volume":"76","author":[{"family":"Ford","given":"John KB"},{"family":"Ellis","given":"Graeme M"},{"family":"Barrett-Lennard","given":"Lance G"},{"family":"Morton","given":"Alexandra B"},{"family":"Palm","given":"Rod S"},{"family":"Balcomb III","given":"Kenneth C"}],"issued":{"date-parts":[["1998",8]]}}}],"schema":"https://github.com/citation-style-language/schema/raw/master/csl-citation.json"} </w:instrText>
      </w:r>
      <w:r w:rsidR="0094560C">
        <w:fldChar w:fldCharType="separate"/>
      </w:r>
      <w:r w:rsidR="007C0DC8" w:rsidRPr="007C0DC8">
        <w:rPr>
          <w:rFonts w:ascii="Calibri" w:hAnsi="Calibri" w:cs="Calibri"/>
        </w:rPr>
        <w:t>(Baird &amp; Stacey, 1988; Balcomb III &amp; Bigg, 1986; J. K. Ford et al., 1998)</w:t>
      </w:r>
      <w:r w:rsidR="0094560C">
        <w:fldChar w:fldCharType="end"/>
      </w:r>
      <w:r w:rsidR="0026568A">
        <w:t>.</w:t>
      </w:r>
      <w:r w:rsidR="00AE788D">
        <w:t xml:space="preserve"> </w:t>
      </w:r>
      <w:r w:rsidR="000655D2">
        <w:t>O</w:t>
      </w:r>
      <w:r w:rsidR="003E7E90">
        <w:t>f these populations</w:t>
      </w:r>
      <w:r w:rsidR="000655D2">
        <w:t>, Southern Resident killer whales,</w:t>
      </w:r>
      <w:r w:rsidR="003E7E90">
        <w:t xml:space="preserve"> are in danger of extinction, and there is international interest in the protection and conservation of these charismatic animals and their habitat. </w:t>
      </w:r>
    </w:p>
    <w:p w14:paraId="307A5B40" w14:textId="53E64174" w:rsidR="0021783D" w:rsidRDefault="00BA0249" w:rsidP="0026568A">
      <w:r w:rsidRPr="00D85BFE">
        <w:t>Each killer whale population is ecologically specialized</w:t>
      </w:r>
      <w:r w:rsidR="007C0DC8">
        <w:t>.</w:t>
      </w:r>
      <w:r w:rsidRPr="00D85BFE">
        <w:t xml:space="preserve"> </w:t>
      </w:r>
      <w:r w:rsidR="007C0DC8" w:rsidRPr="007C0DC8">
        <w:t>Because they are sympatric populations distribution differences are not the distinguishing factor, but food preference and cultural differences appear to be</w:t>
      </w:r>
      <w:r w:rsidR="007C0DC8">
        <w:t xml:space="preserve"> </w:t>
      </w:r>
      <w:r w:rsidR="007C0DC8">
        <w:fldChar w:fldCharType="begin"/>
      </w:r>
      <w:r w:rsidR="007C0DC8">
        <w:instrText xml:space="preserve"> ADDIN ZOTERO_ITEM CSL_CITATION {"citationID":"rsZQSYAo","properties":{"formattedCitation":"(J. K. B. Ford &amp; Ellis, 2014; Whitehead &amp; Ford, 2018)","plainCitation":"(J. K. B. Ford &amp; Ellis, 2014; Whitehead &amp; Ford, 2018)","noteIndex":0},"citationItems":[{"id":184,"uris":["http://zotero.org/users/local/kg8zx2dc/items/QNI3XFPV"],"itemData":{"id":184,"type":"chapter","abstract":"The feeding ecology of predators can have a profound effect on their life history and behaviour. The killer whale—the apex marine predator—has a cosmopolitan distribution throughout the world’s oceans. Globally, it is a generalist predator with a diverse diet, but regionally, different socially and genetically isolated killer whale populations can have highly specialized foraging strategies involving only a few types of prey. In the eastern North Pacific, the three sympatric killer whale lineages have distinct dietary specializations: one feeds primarily on marine mammals, another on salmon, and the third appears to specialize on sharks. These ecological specializations are associated with distinct patterns of seasonal distribution, group size, social organization, foraging behavior, and acoustic activity. Divergent foraging strategies may have played a major role in the social isolation and genetic divergence of killer whale populations.","container-title":"Primates and Cetaceans: Field Research and Conservation of Complex Mammalian Societies","event-place":"Tokyo","ISBN":"978-4-431-54523-1","language":"en","note":"DOI: 10.1007/978-4-431-54523-1_4","page":"75-98","publisher":"Springer Japan","publisher-place":"Tokyo","source":"Springer Link","title":"You Are What You Eat: Foraging Specializations and Their Influence on the Social Organization and Behavior of Killer Whales","title-short":"You Are What You Eat","URL":"https://doi.org/10.1007/978-4-431-54523-1_4","author":[{"family":"Ford","given":"John K. B."},{"family":"Ellis","given":"Graeme M."}],"editor":[{"family":"Yamagiwa","given":"Juichi"},{"family":"Karczmarski","given":"Leszek"}],"accessed":{"date-parts":[["2024",10,1]]},"issued":{"date-parts":[["2014"]]}}},{"id":186,"uris":["http://zotero.org/users/local/kg8zx2dc/items/U62GL4ZL"],"itemData":{"id":186,"type":"article-journal","abstract":"Culturally-transmitted ecological specialization occurs in killer whales, as well as other species. We hypothesize that some of the remarkable demographic and ecological attributes of killer whales result from this process. We formalize and model (using agent-based stochastic models parametrized using killer whale life history) the cultural evolution of specialization by social groups, in which a narrowing of niche breadth is spread and maintained in a group through social learning. We compare the demographic and ecological results of cultural specialization to those of a similar model of specialization through natural selection. We found that specialization, through either the cultural or natural selection routes, is adaptive in the short term with specialization often increasing fitness. Generalization, in contrast, is rarely adaptive. The cultural evolution of specialization can lead to increased rates of group extirpation. Specialization has little effect on group size but tends to reduce population size and resource abundance. While the two specialization processes produce similar results, cultural specialization can be very much faster. The results are generally consistent with what we know of the formation and maintenance of specialist ecotypes in killer whales, and have implications for the persistence, nature and ecological effects of these apex predators.","container-title":"Journal of Theoretical Biology","DOI":"10.1016/j.jtbi.2018.08.015","ISSN":"0022-5193","journalAbbreviation":"Journal of Theoretical Biology","page":"279-294","source":"ScienceDirect","title":"Consequences of culturally-driven ecological specialization: Killer whales and beyond","title-short":"Consequences of culturally-driven ecological specialization","volume":"456","author":[{"family":"Whitehead","given":"Hal"},{"family":"Ford","given":"John K. B."}],"issued":{"date-parts":[["2018",11,7]]}}}],"schema":"https://github.com/citation-style-language/schema/raw/master/csl-citation.json"} </w:instrText>
      </w:r>
      <w:r w:rsidR="007C0DC8">
        <w:fldChar w:fldCharType="separate"/>
      </w:r>
      <w:r w:rsidR="007C0DC8" w:rsidRPr="007C0DC8">
        <w:rPr>
          <w:rFonts w:ascii="Calibri" w:hAnsi="Calibri" w:cs="Calibri"/>
        </w:rPr>
        <w:t>(J. K. B. Ford &amp; Ellis, 2014; Whitehead &amp; Ford, 2018)</w:t>
      </w:r>
      <w:r w:rsidR="007C0DC8">
        <w:fldChar w:fldCharType="end"/>
      </w:r>
      <w:r w:rsidRPr="00D85BFE">
        <w:t xml:space="preserve">. </w:t>
      </w:r>
      <w:r>
        <w:t xml:space="preserve">Resident killer whales including the Southern residents and Northern residents, are obligate teleost fish consumers and are protected federally in Canada and the US. Bigg’s killer whales feed exclusively on marine mammals while </w:t>
      </w:r>
      <w:r w:rsidR="0021783D">
        <w:t xml:space="preserve">Offshore populations are currently of lower conservation concern than some of the </w:t>
      </w:r>
      <w:sdt>
        <w:sdtPr>
          <w:tag w:val="goog_rdk_10"/>
          <w:id w:val="2013026338"/>
        </w:sdtPr>
        <w:sdtContent>
          <w:r w:rsidR="0021783D">
            <w:t>R</w:t>
          </w:r>
        </w:sdtContent>
      </w:sdt>
      <w:sdt>
        <w:sdtPr>
          <w:tag w:val="goog_rdk_11"/>
          <w:id w:val="1693956706"/>
        </w:sdtPr>
        <w:sdtContent/>
      </w:sdt>
      <w:r w:rsidR="0021783D">
        <w:t xml:space="preserve">esident populations but are still considered populations at risk. For example, Offshore killer whales travel as large groups and a single catastrophic event such as an oil spill can have negative population consequences. Bigg’s killer whales have been low in numbers in the Northeast Pacific until the late 1970s and numbers increased after a ban on killing harbor seals was instated. As a result of apparent prey specializations a decline in prey abundance may cause a decline in Bigg’s killer whales </w:t>
      </w:r>
      <w:r w:rsidR="0021783D">
        <w:fldChar w:fldCharType="begin"/>
      </w:r>
      <w:r w:rsidR="0021783D">
        <w:instrText xml:space="preserve"> ADDIN ZOTERO_ITEM CSL_CITATION {"citationID":"WAOqgEkH","properties":{"formattedCitation":"(Blanchet et al., 2021)","plainCitation":"(Blanchet et al., 2021)","noteIndex":0},"citationItems":[{"id":188,"uris":["http://zotero.org/users/local/kg8zx2dc/items/NBH7TS2Y"],"itemData":{"id":188,"type":"article-journal","abstract":"The harbour seal (Phoca vitulina) is the world’s most widely distributed pinniped species ranging from temperate to Arctic regions (30–78.5° N in the Atlantic, 28–61.2° N in the Pacific), but no detailed overview of the species status exists. The aims of this review are to (i) provide current information on the genetic structure, population status, and threats; (ii) review potential consequences of a changing climate; and (iii) identify knowledge gaps to guide future research and monitoring. Although the species is globally abundant, wide differences exist across the species’ broad range. As climate warms, populations at the edges of the species’ distributional range are likely to be more affected. The primary climate-related drivers include: (i) changes in weather patterns, which can affect thermoregulation; (ii) decrease in availability of haul-out substrates; (iii) large-scale changes in prey availability and inter-specific competition; (iv) shifts in the range of pathogens; (v) increase in temperature favouring the biotransformation of contaminants; and (vi) increased exposure to pollutant from increased freshwater run-off. Multiple anthropogenic stressors may collectively impact some populations. Coordinated monitoring efforts across and within regions is needed. This would allow for a spatially explicit management approach including population-specific responses to known stressors.","container-title":"Oceans","DOI":"10.3390/oceans2010003","ISSN":"2673-1924","issue":"1","language":"en","license":"http://creativecommons.org/licenses/by/3.0/","note":"number: 1\npublisher: Multidisciplinary Digital Publishing Institute","page":"41-63","source":"www.mdpi.com","title":"Harbour Seals: Population Structure, Status, and Threats in a Rapidly Changing Environment","title-short":"Harbour Seals","volume":"2","author":[{"family":"Blanchet","given":"Marie-Anne"},{"family":"Vincent","given":"Cécile"},{"family":"Womble","given":"Jamie N."},{"family":"Steingass","given":"Sheanna M."},{"family":"Desportes","given":"Geneviève"}],"issued":{"date-parts":[["2021",3]]}}}],"schema":"https://github.com/citation-style-language/schema/raw/master/csl-citation.json"} </w:instrText>
      </w:r>
      <w:r w:rsidR="0021783D">
        <w:fldChar w:fldCharType="separate"/>
      </w:r>
      <w:r w:rsidR="0021783D" w:rsidRPr="00095C0D">
        <w:rPr>
          <w:rFonts w:ascii="Calibri" w:hAnsi="Calibri" w:cs="Calibri"/>
        </w:rPr>
        <w:t>(Blanchet et al., 2021)</w:t>
      </w:r>
      <w:r w:rsidR="0021783D">
        <w:fldChar w:fldCharType="end"/>
      </w:r>
      <w:r w:rsidR="0021783D">
        <w:t xml:space="preserve">. </w:t>
      </w:r>
      <w:r w:rsidRPr="00BA0249">
        <w:t xml:space="preserve">Offshore, Bigg's, and Northern Residents are all considered "Threatened" under </w:t>
      </w:r>
      <w:r>
        <w:t xml:space="preserve">the Species </w:t>
      </w:r>
      <w:proofErr w:type="gramStart"/>
      <w:r>
        <w:t>At</w:t>
      </w:r>
      <w:proofErr w:type="gramEnd"/>
      <w:r>
        <w:t xml:space="preserve"> Risk Act </w:t>
      </w:r>
      <w:r w:rsidRPr="00BA0249">
        <w:t>in Canada</w:t>
      </w:r>
      <w:r>
        <w:t xml:space="preserve"> and</w:t>
      </w:r>
      <w:r w:rsidRPr="00BA0249">
        <w:t xml:space="preserve"> Southern Residents that are listed "Endangered"</w:t>
      </w:r>
      <w:r>
        <w:t>.</w:t>
      </w:r>
    </w:p>
    <w:p w14:paraId="11F8948D" w14:textId="269B0D3C" w:rsidR="0021783D" w:rsidRDefault="0021783D" w:rsidP="0021783D">
      <w:r>
        <w:t>Within the fish-eating Resident ecotype, the Southern Resident population ranges in waters off California to the southern end of Alaska, the Northern Resident population inhabits areas off the Northeast Pacific Ocean from Washington State to the Northern end of Alaska’s panhandle, and the Southern Alaska Residents range from waters off Southeast Alaska (panhandle) to Kodiak Island</w:t>
      </w:r>
      <w:r>
        <w:fldChar w:fldCharType="begin"/>
      </w:r>
      <w:r>
        <w:instrText xml:space="preserve"> ADDIN ZOTERO_ITEM CSL_CITATION {"citationID":"aBv1MNfw","properties":{"formattedCitation":"(Morin et al., 2024)","plainCitation":"(Morin et al., 2024)","noteIndex":0},"citationItems":[{"id":97,"uris":["http://zotero.org/users/local/kg8zx2dc/items/3NPKB3U6"],"itemData":{"id":97,"type":"article-journal","abstract":"Killer whales (Orcinus orca) are currently recognized as a single ecologically and morphologically diverse, globally distributed species. Multiple morphotypes or ecotypes have been described, often associated with feeding specialization, and several studies have suggested taxonomic revision to include multiple subspecies or species in the genus. We review the ecological, morphological and genetic data for the well-studied ‘resident’ and Bigg’s (aka ‘transient’) ecotypes in the eastern North Pacific and use quantitative taxonomic guidelines and standards to determine whether the taxonomic status of these killer whale ecotypes should be revised. Our review and new analyses indicate that species-level status is justified in both cases, and we conclude that eastern North Pacific Bigg’s killer whales should be recognized as Orcinus rectipinnus (Cope in Scammon, 1869) and resident killer whales should be recognized as Orcinus ater (Cope in Scammon, 1869).","container-title":"Royal Society Open Science","DOI":"10.1098/rsos.231368","issue":"3","note":"publisher: Royal Society","page":"231368","source":"royalsocietypublishing.org (Atypon)","title":"Revised taxonomy of eastern North Pacific killer whales (Orcinus orca): Bigg’s and resident ecotypes deserve species status","title-short":"Revised taxonomy of eastern North Pacific killer whales (Orcinus orca)","volume":"11","author":[{"family":"Morin","given":"Phillip A."},{"family":"McCarthy","given":"Morgan L."},{"family":"Fung","given":"Charissa W."},{"family":"Durban","given":"John W."},{"family":"Parsons","given":"Kim M."},{"family":"Perrin","given":"William F."},{"family":"Taylor","given":"Barbara L."},{"family":"Jefferson","given":"Thomas A."},{"family":"Archer","given":"Frederick I."}],"issued":{"date-parts":[["2024",3,27]]}}}],"schema":"https://github.com/citation-style-language/schema/raw/master/csl-citation.json"} </w:instrText>
      </w:r>
      <w:r>
        <w:fldChar w:fldCharType="separate"/>
      </w:r>
      <w:r w:rsidRPr="000905C6">
        <w:rPr>
          <w:rFonts w:ascii="Calibri" w:hAnsi="Calibri" w:cs="Calibri"/>
        </w:rPr>
        <w:t>(Morin et al., 2024)</w:t>
      </w:r>
      <w:r>
        <w:fldChar w:fldCharType="end"/>
      </w:r>
      <w:r w:rsidR="001D72F9">
        <w:t xml:space="preserve">. Among mammal-eating </w:t>
      </w:r>
      <w:r>
        <w:t xml:space="preserve">Biggs </w:t>
      </w:r>
      <w:r w:rsidR="001D72F9">
        <w:t xml:space="preserve">killer whales, the </w:t>
      </w:r>
      <w:r w:rsidR="001D72F9" w:rsidRPr="00D85BFE">
        <w:t>West Coast Bigg's (</w:t>
      </w:r>
      <w:r>
        <w:t>Biggs</w:t>
      </w:r>
      <w:r w:rsidR="001D72F9" w:rsidRPr="00D85BFE">
        <w:t xml:space="preserve">) </w:t>
      </w:r>
      <w:r w:rsidR="001D72F9">
        <w:t xml:space="preserve">killer whales inhabit waters off California to southeast Alaska, the Gulf of Alaska </w:t>
      </w:r>
      <w:r>
        <w:t xml:space="preserve">Biggs </w:t>
      </w:r>
      <w:r w:rsidR="001D72F9">
        <w:t>population ranges from waters off northern British Columbia to Kodiak Island, and the AT1 sub-population inhabits the northcentral Gulf of Alaska. Individuals from the shark-eating Offshore killer whale population have been sighted from the Aleutian Islands to California.</w:t>
      </w:r>
    </w:p>
    <w:p w14:paraId="12212F85" w14:textId="0867A9DC" w:rsidR="001D72F9" w:rsidRDefault="001D72F9" w:rsidP="001D72F9"/>
    <w:p w14:paraId="5262150F" w14:textId="1526E1C4" w:rsidR="00A06A09" w:rsidRDefault="0068608E" w:rsidP="00A06A09">
      <w:r>
        <w:t xml:space="preserve">Each population faces different environmental stressors, with endangered Southern Resident killer whales (SRKW) being especially vulnerable to extinction due to a lack of available food, pollution in their historic summer environment </w:t>
      </w:r>
      <w:r>
        <w:fldChar w:fldCharType="begin"/>
      </w:r>
      <w:r>
        <w:instrText xml:space="preserve"> ADDIN ZOTERO_ITEM CSL_CITATION {"citationID":"EhZjkuOE","properties":{"formattedCitation":"(Stewart et al., 2023)","plainCitation":"(Stewart et al., 2023)","noteIndex":0},"citationItems":[{"id":190,"uris":["http://zotero.org/users/local/kg8zx2dc/items/EKHT6EKY"],"itemData":{"id":190,"type":"article-journal","abstract":"Southern Resident killer whales (SRKW, Orcinus orca) are a small, endangered population of fish-eating killer whales that inhabit coastal and inland waters of the western United States and British Columbia. SRKW have been in decline since 1995, with food availability, vessel disturbance, and pollutants proposed as drivers of their decline. We used 17 years of sightings data from the SRKW core summer habitat in the Salish Sea to examine trends in presence of SRKW, and how these trends may be related to the availability of a key food source, Fraser River-origin Chinook salmon. We found that SRKW occupancy has declined by more than 75%, in step with reduced average catch per unit effort (CPUE) of Fraser River Chinook salmon. J pod was present in the core summer habitat most often, followed by K and L pods. All three pods demonstrated declines in visitation to the core summer habitat from 2004 to 2020, and presence of SRKW was significantly related to annual average Fraser Chinook CPUE. Our findings suggest that declining Fraser River Chinook returns may be reaching a point where SRKW cannot reliably meet their energetic needs, driving them to forage in areas outside of their traditional core summer habitat.","container-title":"Marine Mammal Science","DOI":"10.1111/mms.13012","ISSN":"1748-7692","issue":"3","language":"en","license":"© 2023 The Authors. Marine Mammal Science published by Wiley Periodicals LLC on behalf of Society for Marine Mammalogy.","note":"_eprint: https://onlinelibrary.wiley.com/doi/pdf/10.1111/mms.13012","page":"858-875","source":"Wiley Online Library","title":"Traditional summer habitat use by Southern Resident killer whales in the Salish Sea is linked to Fraser River Chinook salmon returns","volume":"39","author":[{"family":"Stewart","given":"Joshua D."},{"family":"Cogan","given":"Jane"},{"family":"Durban","given":"John W."},{"family":"Fearnbach","given":"Holly"},{"family":"Ellifrit","given":"David K."},{"family":"Malleson","given":"Mark"},{"family":"Pinnow","given":"Melisa"},{"family":"Balcomb","given":"Kenneth C."}],"issued":{"date-parts":[["2023"]]}}}],"schema":"https://github.com/citation-style-language/schema/raw/master/csl-citation.json"} </w:instrText>
      </w:r>
      <w:r>
        <w:fldChar w:fldCharType="separate"/>
      </w:r>
      <w:r w:rsidRPr="0068608E">
        <w:rPr>
          <w:rFonts w:ascii="Calibri" w:hAnsi="Calibri" w:cs="Calibri"/>
        </w:rPr>
        <w:t>(Stewart et al., 2023)</w:t>
      </w:r>
      <w:r>
        <w:fldChar w:fldCharType="end"/>
      </w:r>
      <w:r>
        <w:t>, and physical and acoustic disturbance, e.g. masking of foraging and communication signals</w:t>
      </w:r>
      <w:r>
        <w:fldChar w:fldCharType="begin"/>
      </w:r>
      <w:r>
        <w:instrText xml:space="preserve"> ADDIN ZOTERO_ITEM CSL_CITATION {"citationID":"nMbd003J","properties":{"formattedCitation":"(Burnham &amp; Vagle, 2023)","plainCitation":"(Burnham &amp; Vagle, 2023)","noteIndex":0},"citationItems":[{"id":193,"uris":["http://zotero.org/users/local/kg8zx2dc/items/264WC8IN"],"itemData":{"id":193,"type":"chapter","abstract":"Human use of aquatic environments is increasing, elevating ambient sound levels through the introduction of more man-made noise. The implications of marine mammal species being subject to increased noise levels can range from masking of ecologically important signals to injury and even death. Successful mitigation relies on characterizing the risk and understanding the level of disturbance on the focal species. Considering the noise-induced changes in effective conspecific communication and echolocation by cetaceans, for example, could be a useful metric for managers when considering both the level of effect and efficacy of control or prevention measures. The estimated reduction in range from a maximum, under minimum ambient or historical conditions, gives a means to quantify impact and make comparisons over time and space. This may add to evidence-based means to design and test mitigation measures aimed at reducing acoustic disturbance for cetacean species.","container-title":"The Effects of Noise on Aquatic Life : Principles and Practical Considerations","event-place":"Cham","ISBN":"978-3-031-10417-6","language":"en","note":"DOI: 10.1007/978-3-031-10417-6_22-1","page":"1-14","publisher":"Springer International Publishing","publisher-place":"Cham","source":"Springer Link","title":"Interference of Communication and Echolocation of Southern Resident Killer Whales","URL":"https://doi.org/10.1007/978-3-031-10417-6_22-1","author":[{"family":"Burnham","given":"Rianna E."},{"family":"Vagle","given":"Svein"}],"editor":[{"family":"Popper","given":"Arthur N."},{"family":"Sisneros","given":"Joseph"},{"family":"Hawkins","given":"Anthony D."},{"family":"Thomsen","given":"Frank"}],"accessed":{"date-parts":[["2024",10,1]]},"issued":{"date-parts":[["2023"]]}}}],"schema":"https://github.com/citation-style-language/schema/raw/master/csl-citation.json"} </w:instrText>
      </w:r>
      <w:r>
        <w:fldChar w:fldCharType="separate"/>
      </w:r>
      <w:r w:rsidRPr="0068608E">
        <w:rPr>
          <w:rFonts w:ascii="Calibri" w:hAnsi="Calibri" w:cs="Calibri"/>
        </w:rPr>
        <w:t>(Burnham &amp; Vagle, 2023)</w:t>
      </w:r>
      <w:r>
        <w:fldChar w:fldCharType="end"/>
      </w:r>
      <w:r>
        <w:t xml:space="preserve"> from transiting vessels </w:t>
      </w:r>
      <w:r w:rsidR="00A06A09">
        <w:fldChar w:fldCharType="begin"/>
      </w:r>
      <w:r w:rsidR="00A06A09">
        <w:instrText xml:space="preserve"> ADDIN ZOTERO_ITEM CSL_CITATION {"citationID":"m61DSr2U","properties":{"formattedCitation":"(Lacy et al., 2017; Williams et al., 2024)","plainCitation":"(Lacy et al., 2017; Williams et al., 2024)","noteIndex":0},"citationItems":[{"id":164,"uris":["http://zotero.org/users/local/kg8zx2dc/items/J5ABPU33"],"itemData":{"id":164,"type":"article-journal","abstract":"Understanding cumulative effects of multiple threats is key to guiding effective management to conserve endangered species. The critically endangered, Southern Resident killer whale population of the northeastern Pacific Ocean provides a data-rich case to explore anthropogenic threats on population viability. Primary threats include: limitation of preferred prey, Chinook salmon; anthropogenic noise and disturbance, which reduce foraging efficiency; and high levels of stored contaminants, including PCBs. We constructed a population viability analysis to explore possible demographic trajectories and the relative importance of anthropogenic stressors. The population is fragile, with no growth projected under current conditions, and decline expected if new or increased threats are imposed. Improvements in fecundity and calf survival are needed to reach a conservation objective of 2.3% annual population growth. Prey limitation is the most important factor affecting population growth. However, to meet recovery targets through prey management alone, Chinook abundance would have to be sustained near the highest levels since the 1970s. The most optimistic mitigation of noise and contaminants would make the difference between a declining and increasing population, but would be insufficient to reach recovery targets. Reducing acoustic disturbance by 50% combined with increasing Chinook by 15% would allow the population to reach 2.3% growth.","container-title":"Scientific Reports","DOI":"10.1038/s41598-017-14471-0","ISSN":"2045-2322","issue":"1","journalAbbreviation":"Sci Rep","language":"en","license":"2017 The Author(s)","note":"publisher: Nature Publishing Group","page":"14119","source":"www.nature.com","title":"Evaluating anthropogenic threats to endangered killer whales to inform effective recovery plans","volume":"7","author":[{"family":"Lacy","given":"Robert C."},{"family":"Williams","given":"Rob"},{"family":"Ashe","given":"Erin"},{"family":"Balcomb III","given":"Kenneth C."},{"family":"Brent","given":"Lauren J. N."},{"family":"Clark","given":"Christopher W."},{"family":"Croft","given":"Darren P."},{"family":"Giles","given":"Deborah A."},{"family":"MacDuffee","given":"Misty"},{"family":"Paquet","given":"Paul C."}],"issued":{"date-parts":[["2017",10,26]]}}},{"id":141,"uris":["http://zotero.org/users/local/kg8zx2dc/items/WQETSHKL"],"itemData":{"id":141,"type":"article-journal","abstract":"Wildlife species and populations are being driven toward extinction by a combination of historic and emerging stressors (e.g., overexploitation, habitat loss, contaminants, climate change), suggesting that we are in the midst of the planet’s sixth mass extinction. The invisible loss of biodiversity before species have been identified and described in scientific literature has been termed, memorably, dark extinction. The critically endangered Southern Resident killer whale (Orcinus orca) population illustrates its contrast, which we term bright extinction; namely the noticeable and documented precipitous decline of a data-rich population toward extinction. Here we use a population viability analysis to test the sensitivity of this killer whale population to variability in age structure, survival rates, and prey-demography functional relationships. Preventing extinction is still possible but will require greater sacrifices on regional ocean use, urban development, and land use practices, than would have been the case had threats been mitigated even a decade earlier.","container-title":"Communications Earth &amp; Environment","DOI":"10.1038/s43247-024-01327-5","ISSN":"2662-4435","issue":"1","journalAbbreviation":"Commun Earth Environ","language":"en","license":"2024 The Author(s)","note":"publisher: Nature Publishing Group","page":"1-9","source":"www.nature.com","title":"Warning sign of an accelerating decline in critically endangered killer whales (Orcinus orca)","volume":"5","author":[{"family":"Williams","given":"Rob"},{"family":"Lacy","given":"Robert C."},{"family":"Ashe","given":"Erin"},{"family":"Barrett-Lennard","given":"Lance"},{"family":"Brown","given":"Tanya M."},{"family":"Gaydos","given":"Joseph K."},{"family":"Gulland","given":"Frances"},{"family":"MacDuffee","given":"Misty"},{"family":"Nelson","given":"Benjamin W."},{"family":"Nielsen","given":"Kimberly A."},{"family":"Nollens","given":"Hendrik"},{"family":"Raverty","given":"Stephen"},{"family":"Reiss","given":"Stephanie"},{"family":"Ross","given":"Peter S."},{"family":"Collins","given":"Marena Salerno"},{"family":"Stimmelmayr","given":"Raphaela"},{"family":"Paquet","given":"Paul"}],"issued":{"date-parts":[["2024",4,2]]}}}],"schema":"https://github.com/citation-style-language/schema/raw/master/csl-citation.json"} </w:instrText>
      </w:r>
      <w:r w:rsidR="00A06A09">
        <w:fldChar w:fldCharType="separate"/>
      </w:r>
      <w:r w:rsidR="00A06A09" w:rsidRPr="00FD3F4B">
        <w:rPr>
          <w:rFonts w:ascii="Calibri" w:hAnsi="Calibri" w:cs="Calibri"/>
        </w:rPr>
        <w:t>(Lacy et al., 2017; Williams et al., 2024)</w:t>
      </w:r>
      <w:r w:rsidR="00A06A09">
        <w:fldChar w:fldCharType="end"/>
      </w:r>
      <w:r w:rsidR="00A06A09">
        <w:t xml:space="preserve">. Due to these low numbers, there are significant and sustained efforts to improve the outcome for the SRKW population including </w:t>
      </w:r>
      <w:r w:rsidR="00A06A09" w:rsidRPr="0064680C">
        <w:t xml:space="preserve">reducing competition for salmon through </w:t>
      </w:r>
      <w:r w:rsidR="00A06A09" w:rsidRPr="0064680C">
        <w:lastRenderedPageBreak/>
        <w:t>fishing closures</w:t>
      </w:r>
      <w:r w:rsidR="00A06A09">
        <w:t xml:space="preserve">, and noise reduction efforts in both US and Canadian waters (Thornton et al. 2022). </w:t>
      </w:r>
      <w:r w:rsidR="00DA571C">
        <w:t xml:space="preserve">Critical Habitat designations, as determined by years of visual and acoustic detections of the population, inform these efforts </w:t>
      </w:r>
      <w:r w:rsidR="00DA571C">
        <w:fldChar w:fldCharType="begin"/>
      </w:r>
      <w:r w:rsidR="00DA571C">
        <w:instrText xml:space="preserve"> ADDIN ZOTERO_ITEM CSL_CITATION {"citationID":"XFpxupRd","properties":{"formattedCitation":"(J. K. B. Ford et al., 2017)","plainCitation":"(J. K. B. Ford et al., 2017)","noteIndex":0},"citationItems":[{"id":195,"uris":["http://zotero.org/users/local/kg8zx2dc/items/DK4A56IM"],"itemData":{"id":195,"type":"article-journal","ISSN":"1919-5044","language":"en","page":"viii + 57 p.","source":"Zotero","title":"Habitats of Special Importance to Resident Killer Whales (Orcinus orca) off the West Coast of Canada","volume":"DFO Can. Sci. Advis. Sec. Res. Doc. 2017/035","author":[{"family":"Ford","given":"John K B"},{"family":"Pilkington","given":"James F"},{"family":"Reira","given":"Amalis"},{"family":"Otsuki","given":"Mayuko"},{"family":"Gisborne","given":"Brian"},{"family":"Abernethy","given":"Robin M"},{"family":"Stredulinsky","given":"Eva H"},{"family":"Towers","given":"Jared R"},{"family":"Ellis","given":"Graeme M"}],"issued":{"date-parts":[["2017"]]}}}],"schema":"https://github.com/citation-style-language/schema/raw/master/csl-citation.json"} </w:instrText>
      </w:r>
      <w:r w:rsidR="00DA571C">
        <w:fldChar w:fldCharType="separate"/>
      </w:r>
      <w:r w:rsidR="00DA571C" w:rsidRPr="00DA571C">
        <w:rPr>
          <w:rFonts w:ascii="Calibri" w:hAnsi="Calibri" w:cs="Calibri"/>
        </w:rPr>
        <w:t>(J. K. B. Ford et al., 2017)</w:t>
      </w:r>
      <w:r w:rsidR="00DA571C">
        <w:fldChar w:fldCharType="end"/>
      </w:r>
      <w:r w:rsidR="00A06A09">
        <w:t xml:space="preserve">. </w:t>
      </w:r>
    </w:p>
    <w:p w14:paraId="2CCE36D6" w14:textId="77777777" w:rsidR="00BD5901" w:rsidRDefault="00A06A09" w:rsidP="00BD5901">
      <w:bookmarkStart w:id="0" w:name="_Hlk178181446"/>
      <w:r>
        <w:t>Acoustically detecting a population is achieved through</w:t>
      </w:r>
      <w:r w:rsidR="00824B1A">
        <w:t xml:space="preserve"> </w:t>
      </w:r>
      <w:r>
        <w:t xml:space="preserve">passive acoustic monitoring (PAM), which </w:t>
      </w:r>
      <w:r w:rsidR="00824B1A">
        <w:t>involves placing</w:t>
      </w:r>
      <w:r>
        <w:t xml:space="preserve"> a hydrophone (underwater microphone) on the seafloor (either autonomously or tethered to shore) to record the </w:t>
      </w:r>
      <w:r w:rsidR="00BD5901">
        <w:t>soundscape continuously</w:t>
      </w:r>
      <w:r>
        <w:t xml:space="preserve"> or on duty-cycles, sometimes in areas inaccessible to visual observers. PAM systems can be fully autonomous (recordings stored onboard for future analysis once retrieved) or tethered to shore, which enables live listening and detection capabilities.</w:t>
      </w:r>
      <w:bookmarkEnd w:id="0"/>
      <w:r>
        <w:t xml:space="preserve"> Passive acoustic monitoring generates large volumes of data which are typically too large to examine manually, instead requiring automated processing to produce results within reasonable timeframes. A variety of generalized detection algorithms  are available that work reasonably well as binary detectors of killer whale calls </w:t>
      </w:r>
      <w:r>
        <w:fldChar w:fldCharType="begin"/>
      </w:r>
      <w:r>
        <w:instrText xml:space="preserve"> ADDIN ZOTERO_ITEM CSL_CITATION {"citationID":"Wh9EoAFz","properties":{"formattedCitation":"(Gillespie et al., 2013; Helble et al., 2012)","plainCitation":"(Gillespie et al., 2013; Helble et al., 2012)","noteIndex":0},"citationItems":[{"id":102,"uris":["http://zotero.org/users/local/kg8zx2dc/items/KSY3ICLS"],"itemData":{"id":102,"type":"article-journal","abstract":"Methods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id":99,"uris":["http://zotero.org/users/local/kg8zx2dc/items/GCLKHVKP"],"itemData":{"id":99,"type":"article-journal","abstract":"Conventional detection of humpback vocalizations is often based on frequency summation of band-limited spectrograms under the assumption that energy (square of the Fourier amplitude) is the appropriate metric. Power-law detectors allow for a higher power of the Fourier amplitude, appropriate when the signal occupies a limited but unknown subset of these frequencies. Shipping noise is non-stationary and colored and problematic for many marine mammal detection algorithms. Modifications to the standard power-law form are introduced to minimize the effects of this noise. These same modifications also allow for a fixed detection threshold, applicable to broadly varying ocean acoustic environments. The detection algorithm is general enough to detect all types of humpback vocalizations. Tests presented in this paper show this algorithm matches human detection performance with an acceptably small probability of false alarms (PFA &amp;lt; 6%) for even the noisiest environments. The detector outperforms energy detection techniques, providing a probability of detection PD = 95% for PFA &amp;lt; 5% for three acoustic deployments, compared to PFA &amp;gt; 40% for two energy-based techniques. The generalized power-law detector also can be used for basic parameter estimation and can be adapted for other types of transient sounds.","container-title":"The Journal of the Acoustical Society of America","DOI":"10.1121/1.3685790","ISSN":"0001-4966","issue":"4","journalAbbreviation":"The Journal of the Acoustical Society of America","page":"2682-2699","source":"Silverchair","title":"A generalized power-law detection algorithm for humpback whale vocalizations","volume":"131","author":[{"family":"Helble","given":"Tyler A."},{"family":"Ierley","given":"Glenn R."},{"family":"D’Spain","given":"Gerald L."},{"family":"Roch","given":"Marie A."},{"family":"Hildebrand","given":"John A."}],"issued":{"date-parts":[["2012",4,12]]}}}],"schema":"https://github.com/citation-style-language/schema/raw/master/csl-citation.json"} </w:instrText>
      </w:r>
      <w:r>
        <w:fldChar w:fldCharType="separate"/>
      </w:r>
      <w:r w:rsidRPr="00C27E03">
        <w:rPr>
          <w:rFonts w:ascii="Calibri" w:hAnsi="Calibri" w:cs="Calibri"/>
        </w:rPr>
        <w:t>(Gillespie et al., 2013; Helble et al., 2012)</w:t>
      </w:r>
      <w:r>
        <w:fldChar w:fldCharType="end"/>
      </w:r>
      <w:r>
        <w:t xml:space="preserve"> and neural network based killer whale detectors have been published </w:t>
      </w:r>
      <w:r>
        <w:fldChar w:fldCharType="begin"/>
      </w:r>
      <w:r>
        <w:instrText xml:space="preserve"> ADDIN ZOTERO_ITEM CSL_CITATION {"citationID":"IJ7fSkUp","properties":{"formattedCitation":"(Bergler et al., 2019; Kirsebom et al., 2022)","plainCitation":"(Bergler et al., 2019; Kirsebom et al., 2022)","noteIndex":0},"citationItems":[{"id":119,"uris":["http://zotero.org/users/local/kg8zx2dc/items/6ZCSWE4J"],"itemData":{"id":119,"type":"article-journal","abstract":"Large bioacoustic archives of wild animals are an important source to identify reappearing communication patterns, which can then be related to recurring behavioral patterns to advance the current understanding of intra-specific communication of non-human animals. A main challenge remains that most large-scale bioacoustic archives contain only a small percentage of animal vocalizations and a large amount of environmental noise, which makes it extremely difficult to manually retrieve sufficient vocalizations for further analysis – particularly important for species with advanced social systems and complex vocalizations. In this study deep neural networks were trained on 11,509 killer whale (Orcinus orca) signals and 34,848 noise segments. The resulting toolkit ORCA-SPOT was tested on a large-scale bioacoustic repository – the Orchive – comprising roughly 19,000 hours of killer whale underwater recordings. An automated segmentation of the entire Orchive recordings (about 2.2 years) took approximately 8 days. It achieved a time-based precision or positive-predictive-value (PPV) of 93.2% and an area-under-the-curve (AUC) of 0.9523. This approach enables an automated annotation procedure of large bioacoustics databases to extract killer whale sounds, which are essential for subsequent identification of significant communication patterns. The code will be publicly available in October 2019 to support the application of deep learning to bioaoucstic research. ORCA-SPOT can be adapted to other animal species.","container-title":"Scientific Reports","DOI":"10.1038/s41598-019-47335-w","ISSN":"2045-2322","issue":"1","journalAbbreviation":"Sci Rep","language":"en","license":"2019 The Author(s)","note":"publisher: Nature Publishing Group","page":"10997","source":"www.nature.com","title":"ORCA-SPOT: An Automatic Killer Whale Sound Detection Toolkit Using Deep Learning","title-short":"ORCA-SPOT","volume":"9","author":[{"family":"Bergler","given":"Christian"},{"family":"Schröter","given":"Hendrik"},{"family":"Cheng","given":"Rachael Xi"},{"family":"Barth","given":"Volker"},{"family":"Weber","given":"Michael"},{"family":"Nöth","given":"Elmar"},{"family":"Hofer","given":"Heribert"},{"family":"Maier","given":"Andreas"}],"issued":{"date-parts":[["2019",7,29]]}}},{"id":83,"uris":["http://zotero.org/users/local/kg8zx2dc/items/KIC4W7SX"],"itemData":{"id":83,"type":"article-journal","abstract":"Deep neural networks have the potential to transform our approach to developing acoustic detection and classification models, enabling acousticians to develop or re-purpose such models through a fully data-driven approach requiring minimal knowledge of signal processing, algorithm design, and programming. However, open-source software to facilitate this data-driven workflow is currently lacking. MERIDIAN is working towards filling this gap through the development of several open-source software products, including the Python package Ketos and the MAIPL (Marine AI PLatform) suite of web applications. While Ketos provides a high-level programming interface for training deep neural networks at detecting and classifying sounds, MAIPL is a modular cloud computing service that supports the full model-development workflow. In this contribution, an overview of Ketos and MAIPL will be given and their functionalities will be demonstrated through their application to the HALLO (Humans and ALgorithms Listening for Orcas) project. We highlight one of the MAIPL tools, the MAIPL-Annotator, which provides a user-friendly interface for collaboratively annotating sound samples and validating model predictions. Future developments will also be described, highlighting new MAIPL applications under development such as the MAIPL-Adapter, a tool for adapting acoustic deep learning models to new acoustic environments.","container-title":"The Journal of the Acoustical Society of America","DOI":"10.1121/10.0010545","ISSN":"0001-4966","issue":"4_Supplement","journalAbbreviation":"The Journal of the Acoustical Society of America","page":"A27","source":"Silverchair","title":"MERIDIAN open-source software for deep learning-based acoustic data analysis","volume":"151","author":[{"family":"Kirsebom","given":"Oliver S."},{"family":"Frazao","given":"Fabio"},{"family":"Padovese","given":"Bruno"},{"family":"Sakib","given":"Sadman"},{"family":"Su","given":"Yue"},{"family":"Matwin","given":"Stan"}],"issued":{"date-parts":[["2022",4,1]]}}}],"schema":"https://github.com/citation-style-language/schema/raw/master/csl-citation.json"} </w:instrText>
      </w:r>
      <w:r>
        <w:fldChar w:fldCharType="separate"/>
      </w:r>
      <w:r w:rsidRPr="0096303E">
        <w:rPr>
          <w:rFonts w:ascii="Calibri" w:hAnsi="Calibri" w:cs="Calibri"/>
        </w:rPr>
        <w:t>(Bergler et al., 2019; Kirsebom et al., 2022)</w:t>
      </w:r>
      <w:r>
        <w:fldChar w:fldCharType="end"/>
      </w:r>
      <w:r>
        <w:t xml:space="preserve">. </w:t>
      </w:r>
      <w:r w:rsidR="00BD5901">
        <w:t>Most of them have been trained and tested on recorded data with considerably good signal-to-noise ratios. While progress has been made in developing automated detection algorithms of killer whale vocalizations, there is a strong need to develop improved classifiers that can distinguish between killer whale calls and calls of species with overlapping sound frequencies, as well as ship noise with tonal elements. Functional species classifiers can assist in the differentiation of calls from different ecotypes and populations.</w:t>
      </w:r>
    </w:p>
    <w:p w14:paraId="529266B9" w14:textId="7E1A8455" w:rsidR="00A06A09" w:rsidRDefault="00A06A09" w:rsidP="00A06A09"/>
    <w:p w14:paraId="36E1BB4F" w14:textId="5C70C32C" w:rsidR="006E66E8" w:rsidRDefault="00BC34F1" w:rsidP="00E57C88">
      <w:r>
        <w:t>Killer whale</w:t>
      </w:r>
      <w:r w:rsidR="002F7CCE">
        <w:t xml:space="preserve"> </w:t>
      </w:r>
      <w:r>
        <w:t>vocalizations</w:t>
      </w:r>
      <w:r w:rsidR="008D65F3">
        <w:t xml:space="preserve"> can be grouped </w:t>
      </w:r>
      <w:r w:rsidR="002F7CCE">
        <w:t xml:space="preserve">into </w:t>
      </w:r>
      <w:r w:rsidR="00C12469">
        <w:t>three broad categories</w:t>
      </w:r>
      <w:r w:rsidR="005C4424">
        <w:t>:</w:t>
      </w:r>
      <w:r w:rsidR="00E405C9">
        <w:t xml:space="preserve"> echolocation clicks, whistles, and pulsed calls</w:t>
      </w:r>
      <w:r w:rsidR="00725123">
        <w:t xml:space="preserve"> </w:t>
      </w:r>
      <w:r>
        <w:fldChar w:fldCharType="begin"/>
      </w:r>
      <w:r w:rsidR="007C0DC8">
        <w:instrText xml:space="preserve"> ADDIN ZOTERO_ITEM CSL_CITATION {"citationID":"VpCsWEQm","properties":{"formattedCitation":"(J. K. Ford, 1987; Janik, 2009)","plainCitation":"(J. K. Ford, 1987; Janik, 2009)","noteIndex":0},"citationItems":[{"id":69,"uris":["http://zotero.org/users/local/kg8zx2dc/items/QQJXHE67"],"itemData":{"id":69,"type":"report","event-place":"Nanimo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KB"}],"accessed":{"date-parts":[["2024",5,28]]},"issued":{"date-parts":[["1987",1]]}}},{"id":172,"uris":["http://zotero.org/users/local/kg8zx2dc/items/RDTA5M3Y"],"itemData":{"id":172,"type":"chapter","abstract":"Delphinid communication has been shaped by the marine environment. This resulted in specific adaptations such as echolocation and a sophisticated communication system that allows animals to maintain contact over several kilometers even if no other cues are available. The communication system of delphinids is characterized by large call repertoires, recognition calls shaped by vocal learning, and a great plasticity of the vocal repertoire. Delphinids also display complex cognitive skills that influence how they use communication signals. Complex social systems provide opportunities to apply these skills. Most of our knowledge on delphinid communication comes from studies on bottlenose dolphins and killer whales. Future studies need to focus on additional species and try to assess the threat imposed by anthropogenic noise on the communication behavior of delphinids.","container-title":"Advances in the Study of Behavior","note":"DOI: 10.1016/S0065-3454(09)40004-4","page":"123-157","publisher":"Academic Press","source":"ScienceDirect","title":"Chapter 4 Acoustic Communication in Delphinids","URL":"https://www.sciencedirect.com/science/article/pii/S0065345409400044","volume":"40","author":[{"family":"Janik","given":"Vincent M."}],"accessed":{"date-parts":[["2024",8,9]]},"issued":{"date-parts":[["2009",1,1]]}}}],"schema":"https://github.com/citation-style-language/schema/raw/master/csl-citation.json"} </w:instrText>
      </w:r>
      <w:r>
        <w:fldChar w:fldCharType="separate"/>
      </w:r>
      <w:r w:rsidR="007C0DC8" w:rsidRPr="007C0DC8">
        <w:rPr>
          <w:rFonts w:ascii="Calibri" w:hAnsi="Calibri" w:cs="Calibri"/>
        </w:rPr>
        <w:t>(J. K. Ford, 1987; Janik, 2009)</w:t>
      </w:r>
      <w:r>
        <w:fldChar w:fldCharType="end"/>
      </w:r>
      <w:r w:rsidR="00E405C9">
        <w:t xml:space="preserve">. </w:t>
      </w:r>
      <w:r w:rsidR="00C12469">
        <w:t xml:space="preserve">Echolocation clicks are impulsive sounds with the majority of the energy between </w:t>
      </w:r>
      <w:r w:rsidR="00E405C9">
        <w:t>20</w:t>
      </w:r>
      <w:r w:rsidR="00C12469">
        <w:t xml:space="preserve"> and</w:t>
      </w:r>
      <w:r w:rsidR="00E405C9">
        <w:t xml:space="preserve"> 100</w:t>
      </w:r>
      <w:r w:rsidR="00C12469">
        <w:t xml:space="preserve"> </w:t>
      </w:r>
      <w:r w:rsidR="00427D7A">
        <w:t>kHz</w:t>
      </w:r>
      <w:r w:rsidR="00DA2487">
        <w:t>, and used in feeding and navigation</w:t>
      </w:r>
      <w:r w:rsidR="00725123">
        <w:t xml:space="preserve"> </w:t>
      </w:r>
      <w:r>
        <w:fldChar w:fldCharType="begin"/>
      </w:r>
      <w:r>
        <w:instrText xml:space="preserve"> ADDIN ZOTERO_ITEM CSL_CITATION {"citationID":"AiMvIEKU","properties":{"formattedCitation":"(Au et al., 2004; Barrett-lennard et al., 1996)","plainCitation":"(Au et al., 2004; Barrett-lennard et al., 1996)","noteIndex":0},"citationItems":[{"id":168,"uris":["http://zotero.org/users/local/kg8zx2dc/items/I6KBXERP"],"itemData":{"id":168,"type":"article-journal","abstract":"Fish-eating “resident”-type killer whales (Orcinus orca) that frequent the coastal waters off northeastern Vancouver Island, Canada have a strong preference for chinook salmon (Oncorhynchus tshawytscha). The whales in this region often forage along steep cliffs that extend into the water, echolocating their prey. Echolocation signals of resident killer whales were measured with a four-hydrophone symmetrical star array and the signals were simultaneously digitized at a sample rate of 500 kHz using a lunch-box PC. A portable VCR recorded the images from an underwater camera located adjacent to the array center. Only signals emanating from close to the beam axis (1185 total) were chosen for a detailed analysis. Killer whales project very broadband echolocation signals (Q equal 0.9 to 1.4) that tend to have bimodal frequency structure. Ninety-seven percent of the signals had center frequencies between 45 and 80 kHz with bandwidths between 35 and 50 kHz. The peak-to-peak source level of the echolocation signals decreased as a function of the one-way transmission loss to the array. Source levels varied between 195 and 224 dB re:1 μPa. Using a model of target strength for chinook salmon, the echo levels from the echolocation signals are estimated for different horizontal ranges between a whale and a salmon. At a horizontal range of 100 m, the echo level should exceed an Orcinus hearing threshold at 50 kHz by over 29 dB and should be greater than sea state 4 noise by at least 9 dB. In moderately heavy rain conditions, the detection range will be reduced substantially and the echo level at a horizontal range of 40 m would be close to the level of the rain noise.","container-title":"The Journal of the Acoustical Society of America","DOI":"10.1121/1.1642628","ISSN":"0001-4966","issue":"2","journalAbbreviation":"The Journal of the Acoustical Society of America","page":"901-909","source":"Silverchair","title":"Echolocation signals of free-ranging killer whales (Orcinus orca) and modeling of foraging for chinook salmon (Oncorhynchus tshawytscha)","volume":"115","author":[{"family":"Au","given":"Whitlow W. L."},{"family":"Ford","given":"John K. B."},{"family":"Horne","given":"John K."},{"family":"Allman","given":"Kelly A. Newman"}],"issued":{"date-parts":[["2004",1,30]]}}},{"id":166,"uris":["http://zotero.org/users/local/kg8zx2dc/items/BUG2IYAN"],"itemData":{"id":166,"type":"article-journal","abstract":"Despite well-documented experimental evidence of echolocation in toothed whales, virtually nothing is known about the use and functional significance of cetacean sonar in the wild. Here, the patterns of echolocation sounds produced by killer whales,Orcinus orca, off British Columbia and Alaska are described. Two sympatric populations with divergent food habits differed markedly in sonar sound production. Individuals belonging to the fish-eating ‘resident’ population produced trains of characteristic sonar clicks, on average, 4% of the time, 27 times more often than marine mammal-eating ‘transient’ killer whales. The click trains of residents averaged 7s, more than twice as long as the trains of transients. Click repetition rates within resident's trains were constant or changed gradually; within transient's trains they often fluctuated abruptly. Transients produced isolated single or paired clicks at an average rate of 12/h, four times as often as residents. In general, the isolated clicks and infrequent, short and irregular trains of transients were less conspicuous against background noise than the sonar of residents. This difference in acoustic crypticity may reflect a flexible response to the probability of alerting prey, because marine mammals have more acute hearing than fish in the frequency range of sonar clicks. In both populations, echolocation use per individual decreased with increasing group size, suggesting the sharing of information between group members. No relationships were found between echolocation activity and water clarity for whales of either population. Transient whales often travelled or foraged without discernibly echolocating, suggesting that passive listening provides cues for prey detection and orientation.","container-title":"Animal Behaviour","DOI":"10.1006/anbe.1996.0059","ISSN":"0003-3472","issue":"3","journalAbbreviation":"Animal Behaviour","page":"553-565","source":"ScienceDirect","title":"The mixed blessing of echolocation: differences in sonar use by fish-eating and mammal-eating killer whales","title-short":"The mixed blessing of echolocation","volume":"51","author":[{"family":"Barrett-lennard","given":"LANCE G."},{"family":"Ford","given":"JOHN K. B."},{"family":"Heise","given":"KATHY A."}],"issued":{"date-parts":[["1996",3,1]]}}}],"schema":"https://github.com/citation-style-language/schema/raw/master/csl-citation.json"} </w:instrText>
      </w:r>
      <w:r>
        <w:fldChar w:fldCharType="separate"/>
      </w:r>
      <w:r w:rsidR="00725123" w:rsidRPr="23114129">
        <w:rPr>
          <w:rFonts w:ascii="Calibri" w:hAnsi="Calibri" w:cs="Calibri"/>
        </w:rPr>
        <w:t>(Au et al., 2004; Barrett-lennard et al., 1996)</w:t>
      </w:r>
      <w:r>
        <w:fldChar w:fldCharType="end"/>
      </w:r>
      <w:r>
        <w:t>.</w:t>
      </w:r>
      <w:r w:rsidR="00E405C9">
        <w:t xml:space="preserve"> Whistles are tonal calls typically used for social communication among individuals within a pod. These whistles </w:t>
      </w:r>
      <w:r w:rsidR="00DA2487">
        <w:t xml:space="preserve">are narrow band signals that </w:t>
      </w:r>
      <w:r w:rsidR="004741B8">
        <w:t>aid</w:t>
      </w:r>
      <w:r w:rsidR="00DA2487">
        <w:t xml:space="preserve"> in close-range communication</w:t>
      </w:r>
      <w:r w:rsidR="0064680C">
        <w:t>,</w:t>
      </w:r>
      <w:r w:rsidR="00E405C9">
        <w:t xml:space="preserve"> generally spanning from 0.5 to 25 kHz, and </w:t>
      </w:r>
      <w:r>
        <w:t>may be</w:t>
      </w:r>
      <w:r w:rsidR="00E405C9">
        <w:t xml:space="preserve"> involved in coordinating movements and maintaining group cohesion</w:t>
      </w:r>
      <w:r w:rsidR="0064680C">
        <w:t xml:space="preserve"> </w:t>
      </w:r>
      <w:r>
        <w:fldChar w:fldCharType="begin"/>
      </w:r>
      <w:r>
        <w:instrText xml:space="preserve"> ADDIN ZOTERO_ITEM CSL_CITATION {"citationID":"cnfEupF9","properties":{"formattedCitation":"(Riesch et al., 2008; Souhaut &amp; Shields, 2021; Thomsen et al., 2001)","plainCitation":"(Riesch et al., 2008; Souhaut &amp; Shields, 2021; Thomsen et al., 2001)","noteIndex":0},"citationItems":[{"id":158,"uris":["http://zotero.org/users/local/kg8zx2dc/items/LAZLCJ6N"],"itemData":{"id":158,"type":"article-journal","abstract":"Combining different stereotyped vocal signals into specific sequences increases the range of information that can be transferred between individuals. The temporal emission pattern and the behavioral context of vocal sequences have been described in detail for a variety of birds and mammals. Yet, in cetaceans, the study of vocal sequences is just in its infancy. Here, we provide a detailed analysis of sequences of stereotyped whistles in killer whales off Vancouver Island, British Columbia. A total of 1140 whistle transitions in 192 whistle sequences recorded from resident killer whales were analyzed using common spectrographic analysis techniques. In addition to the stereotyped whistles described by Riesch et al., [(2006). “Stability and group specificity of stereotyped whistles in resident killer whales, Orcinus orca, off British Columbia,” Anim. Behav. 71, 79–91.] We found a new and rare stereotyped whistle (W7) as well as two whistle elements, which are closely linked to whistle sequences: (1) stammers and (2) bridge elements. Furthermore, the frequency of occurrence of 12 different stereotyped whistle types within the sequences was not randomly distributed and the transition patterns between whistles were also nonrandom. Finally, whistle sequences were closely tied to close-range behavioral interactions (in particular among males). Hence, we conclude that whistle sequences in wild killer whales are complex signal series and propose that they are most likely emitted by single individuals.","container-title":"The Journal of the Acoustical Society of America","DOI":"10.1121/1.2956467","ISSN":"0001-4966","issue":"3","journalAbbreviation":"The Journal of the Acoustical Society of America","page":"1822-1829","source":"Silverchair","title":"Whistle sequences in wild killer whales (Orcinus orca)","volume":"124","author":[{"family":"Riesch","given":"Rüdiger"},{"family":"Ford","given":"John K. B."},{"family":"Thomsen","given":"Frank"}],"issued":{"date-parts":[["2008",9,1]]}}},{"id":156,"uris":["http://zotero.org/users/local/kg8zx2dc/items/6WCV6NU3"],"itemData":{"id":156,"type":"article-journal","abstract":"The endangered Southern Resident killer whales (Orcinus orca) of the northeast Pacific region use two main types of vocal signals to communicate: discrete calls and whistles. Despite being one of the most-studied cetacean populations in the world, whistles have not been as heavily analyzed due to their relatively low occurrence compared to discrete calls. The aim of the current study is to further investigate the whistle repertoire and characteristics of the Southern Resident killer whale population. Acoustic data were collected between 2006–2007 and 2015–2017 in the waters around San Juan Island, Washington State, USA from boats and from shore. A total of 228 whistles were extracted and analyzed with 53.5% of them found to be stereotyped. Three of the four stereotyped whistles identified by a previous study using recordings from 1979–1982 were still occurring, demonstrating that whistles are stable vocalizations for a period of more than 35 years. The presence of three new stereotyped whistles was also documented. These results demonstrate that whistles share the longevity and vocal tradition of discrete calls, and warrant further study as a key element of Southern Resident killer whale communication and cultural transmission.","container-title":"PeerJ","DOI":"10.7717/peerj.12085","ISSN":"2167-8359","journalAbbreviation":"PeerJ","language":"en","note":"publisher: PeerJ Inc.","page":"e12085","source":"peerj.com","title":"Stereotyped whistles in southern resident killer whales","volume":"9","author":[{"family":"Souhaut","given":"Marie"},{"family":"Shields","given":"Monika W."}],"issued":{"date-parts":[["2021",8,27]]}}},{"id":160,"uris":["http://zotero.org/users/local/kg8zx2dc/items/L2GCAVQ4"],"itemData":{"id":160,"type":"article-journal","abstract":"The acoustic repertoire of killer whales (Orcinus orca) consists of pulsed calls and tonal sounds, called whistles. Although previous studies gave information on whistle parameters, no study has presented a detailed quantitative characterization of whistles from wild killer whales. Thus an interpretation of possible functions of whistles in killer whale underwater communication has been impossible so far. In this study acoustic parameters of whistles from groups of individually known killer whales were measured. Observations in the field indicate that whistles are close-range signals. The majority of whistles (90%) were tones with several harmonics with the main energy concentrated in the fundamental. The remainder were tones with enhanced second or higher harmonics and tones without harmonics. Whistles had an average bandwidth of 4.5 kHz, an average dominant frequency of 8.3 kHz, and an average duration of 1.8 s. The number of frequency modulations per whistle ranged between 0 and 71. The study indicates that whistles in wild killer whales serve a different function than whistles of other delphinids. Their structure makes whistles of killer whales suitable to function as close-range motivational sounds.","container-title":"The Journal of the Acoustical Society of America","DOI":"10.1121/1.1349537","ISSN":"0001-4966","issue":"3","journalAbbreviation":"The Journal of the Acoustical Society of America","page":"1240-1246","source":"Silverchair","title":"Characteristics of whistles from the acoustic repertoire of resident killer whales (Orcinus orca) off Vancouver Island, British Columbia","volume":"109","author":[{"family":"Thomsen","given":"F."},{"family":"Franck","given":"D."},{"family":"Ford","given":"J. K. B."}],"issued":{"date-parts":[["2001",3,1]]}}}],"schema":"https://github.com/citation-style-language/schema/raw/master/csl-citation.json"} </w:instrText>
      </w:r>
      <w:r>
        <w:fldChar w:fldCharType="separate"/>
      </w:r>
      <w:r w:rsidR="0064680C" w:rsidRPr="23114129">
        <w:rPr>
          <w:rFonts w:ascii="Calibri" w:hAnsi="Calibri" w:cs="Calibri"/>
        </w:rPr>
        <w:t>(Riesch et al., 2008; Souhaut &amp; Shields, 2021; Thomsen et al., 2001)</w:t>
      </w:r>
      <w:r>
        <w:fldChar w:fldCharType="end"/>
      </w:r>
      <w:r w:rsidR="00E405C9">
        <w:t>.</w:t>
      </w:r>
      <w:r w:rsidR="00C12469">
        <w:t xml:space="preserve"> </w:t>
      </w:r>
      <w:r w:rsidR="00BD5901">
        <w:t xml:space="preserve">Pulsed calls are broadband signals with energy between 500Hz to over 40 kHz </w:t>
      </w:r>
      <w:r w:rsidR="00BD5901">
        <w:fldChar w:fldCharType="begin"/>
      </w:r>
      <w:r w:rsidR="00BD5901">
        <w:instrText xml:space="preserve"> ADDIN ZOTERO_ITEM CSL_CITATION {"citationID":"a63Vw4VG","properties":{"formattedCitation":"(Miller, 2006)","plainCitation":"(Miller, 2006)","noteIndex":0},"citationItems":[{"id":197,"uris":["http://zotero.org/users/local/kg8zx2dc/items/DDRPSMIY"],"itemData":{"id":197,"type":"article-journal","abstract":"Signal source intensity and detection range, which integrates source intensity with propagation loss, background noise and receiver hearing abilities, are important characteristics of communication signals. Apparent source levels were calculated for 819 pulsed calls and 24 whistles produced by free-ranging resident killer whales by triangulating the angles-of-arrival of sounds on two beamforming arrays towed in series. Levels in the 1–20 kHz band ranged from 131 to 168 dB re 1 μPa at 1 m, with differences in the means of different sound classes (whistles: 140.2±4.1 dB; variable calls: 146.6±6.6 dB; stereotyped calls: 152.6±5.9 dB), and among stereotyped call types. Repertoire diversity carried through to estimates of active space, with “long-range” stereotyped calls all containing overlapping, independently-modulated high-frequency components (mean estimated active space of 10–16 km in sea state zero) and “short-range” sounds (5–9 km) included all stereotyped calls without a high-frequency component, whistles, and variable calls. Short-range sounds are reported to be more common during social and resting behaviors, while long-range stereotyped calls predominate in dispersed travel and foraging behaviors. These results suggest that variability in sound pressure levels may reflect diverse social and ecological functions of the acoustic repertoire of killer whales.","container-title":"Journal of Comparative Physiology A","DOI":"10.1007/s00359-005-0085-2","ISSN":"1432-1351","issue":"5","journalAbbreviation":"J Comp Physiol A","language":"en","page":"449-459","source":"Springer Link","title":"Diversity in sound pressure levels and estimated active space of resident killer whale vocalizations","volume":"192","author":[{"family":"Miller","given":"Patrick J. O."}],"issued":{"date-parts":[["2006",5,1]]}}}],"schema":"https://github.com/citation-style-language/schema/raw/master/csl-citation.json"} </w:instrText>
      </w:r>
      <w:r w:rsidR="00BD5901">
        <w:fldChar w:fldCharType="separate"/>
      </w:r>
      <w:r w:rsidR="00BD5901" w:rsidRPr="00BD5901">
        <w:rPr>
          <w:rFonts w:ascii="Calibri" w:hAnsi="Calibri" w:cs="Calibri"/>
        </w:rPr>
        <w:t>(Miller, 2006)</w:t>
      </w:r>
      <w:r w:rsidR="00BD5901">
        <w:fldChar w:fldCharType="end"/>
      </w:r>
      <w:r w:rsidR="00BD5901">
        <w:t xml:space="preserve"> and are the most common signal type used for communication by killer whales. They are composed of a series of pulses produced in such rapid succession as to sound tonal with multiple harmonics</w:t>
      </w:r>
      <w:r w:rsidR="0064680C">
        <w:t xml:space="preserve"> </w:t>
      </w:r>
      <w:r>
        <w:fldChar w:fldCharType="begin"/>
      </w:r>
      <w:r>
        <w:instrText xml:space="preserve"> ADDIN ZOTERO_ITEM CSL_CITATION {"citationID":"uAcQ6zza","properties":{"formattedCitation":"(Watkins, 1968)","plainCitation":"(Watkins, 1968)","noteIndex":0},"citationItems":[{"id":162,"uris":["http://zotero.org/users/local/kg8zx2dc/items/CWC599I9"],"itemData":{"id":162,"type":"article-journal","language":"en","source":"agris.fao.org","title":"The harmonic interval : fact or artifact in spectral analysis of pulse trains","title-short":"The harmonic interval","URL":"https://agris.fao.org/search/en/providers/122415/records/64736846e17b74d22254c81f","author":[{"family":"Watkins","given":"William A."}],"accessed":{"date-parts":[["2024",8,9]]},"issued":{"date-parts":[["1968"]]}}}],"schema":"https://github.com/citation-style-language/schema/raw/master/csl-citation.json"} </w:instrText>
      </w:r>
      <w:r>
        <w:fldChar w:fldCharType="separate"/>
      </w:r>
      <w:r w:rsidR="0064680C" w:rsidRPr="23114129">
        <w:rPr>
          <w:rFonts w:ascii="Calibri" w:hAnsi="Calibri" w:cs="Calibri"/>
        </w:rPr>
        <w:t>(Watkins, 1968)</w:t>
      </w:r>
      <w:r>
        <w:fldChar w:fldCharType="end"/>
      </w:r>
      <w:r w:rsidR="00B37CAD">
        <w:t xml:space="preserve">. </w:t>
      </w:r>
      <w:r w:rsidR="00BD5901">
        <w:t>Pulsed calls form distinct, complex vocalizations (discrete calls) often characterized by a series of tonal elements that can have one or two overlapping fundamental frequenc</w:t>
      </w:r>
      <w:r w:rsidR="00BD2DEF">
        <w:t xml:space="preserve">ies </w:t>
      </w:r>
      <w:r w:rsidR="00BD2DEF">
        <w:fldChar w:fldCharType="begin"/>
      </w:r>
      <w:r w:rsidR="00BD2DEF">
        <w:instrText xml:space="preserve"> ADDIN ZOTERO_ITEM CSL_CITATION {"citationID":"6WRaLWCt","properties":{"formattedCitation":"(Deecke et al., 2010; J. K. B. Ford, 1991; Yurk et al., 2002)","plainCitation":"(Deecke et al., 2010; J. K. B. Ford, 1991; Yurk et al., 2002)","noteIndex":0},"citationItems":[{"id":207,"uris":["http://zotero.org/users/local/kg8zx2dc/items/DQUYZ5T6"],"itemData":{"id":207,"type":"article-journal","abstract":"A few species of mammals produce group-specific vocalisations that are passed on by learning, but the function of learned vocal variation remains poorly understood. Resident killer whales live in stable matrilineal groups with repertoires of seven to 17 stereotyped call types. Some types are shared among matrilines, but their structure typically shows matriline-specific differences. Our objective was to analyse calls of nine killer whale matrilines in British Columbia to test whether call similarity primarily reflects social or genetic relationships. Recordings were made in 1985–1995 in the presence of focal matrilines that were either alone or with groups with non-overlapping repertoires. We used neural network discrimination performance to measure the similarity of call types produced by different matrilines and determined matriline association rates from 757 encounters with one or more focal matrilines. Relatedness was measured by comparing variation at 11 microsatellite loci for the oldest female in each group. Call similarity was positively correlated with association rates for two of the three call types analysed. Similarity of the N4 call type was also correlated with matriarch relatedness. No relationship between relatedness and association frequency was detected. These results show that call structure reflects relatedness and social affiliation, but not because related groups spend more time together. Instead, call structure appears to play a role in kin recognition and shapes the association behaviour of killer whale groups. Our results therefore support the hypothesis that increasing social complexity plays a role in the evolution of learned vocalisations in some mammalian species.","container-title":"Naturwissenschaften","DOI":"10.1007/s00114-010-0657-z","ISSN":"1432-1904","issue":"5","journalAbbreviation":"Naturwissenschaften","language":"en","page":"513-518","source":"Springer Link","title":"The structure of stereotyped calls reflects kinship and social affiliation in resident killer whales (Orcinus orca)","volume":"97","author":[{"family":"Deecke","given":"Volker B."},{"family":"Barrett-Lennard","given":"Lance G."},{"family":"Spong","given":"Paul"},{"family":"Ford","given":"John K. B."}],"issued":{"date-parts":[["2010",5,1]]}}},{"id":201,"uris":["http://zotero.org/users/local/kg8zx2dc/items/WPN6R47T"],"itemData":{"id":201,"type":"article-journal","abstract":"Underwater vocalizations were recorded during repeated encounters with 16 pods, or stable kin groups, of resident killer whales (Orcinus orca) off the coast of British Columbia. Pods were identified from unique natural markings on individuals. Vocal exchanges within pods were dominated by repetitious, discrete calls. Pods each produced 7–17 (mean 10.7) types of discrete calls. Individuals appear to acquire their pod's call repertoire by learning, and repertoires can persist with little change for over 25 years. Call repertoires differed significantly among pods in the resident population. The 16 pods formed four distinct acoustic associations, or clans, each having a unique repertoire of discrete calls, or vocal tradition. Pods within a clan shared several call types, but no sharing took place among clans. Shared calls often contained structural variations specific to each pod or group of pods in the clan. These variants and other differences in acoustic behaviour formed a system of related pod-specific dialects within the vocal tradition of each clan. Pods from different clans often travelled together, but observed patterns of social associations were often independent of acoustic relationships. It is proposed that each clan comprises related pods that have descended from a common ancestral group. New pods formed from this ancestral group through growth and matrilineal division of the lineage. The formation of new pods was accompanied by divergence of the call repertoire of the founding group. Such divergence resulted from the accumulation of errors in call learning across generations, call innovation, and call extinction. Pod-specific repertoires probably serve to enhance the efficiency of vocal communication within the group and act as behavioural indicators of pod affiliation. The striking differences among the vocal traditions of different clans suggest that each is an independent matriline.","container-title":"Canadian Journal of Zoology","DOI":"10.1139/z91-206","ISSN":"0008-4301","issue":"6","journalAbbreviation":"Can. J. Zool.","note":"publisher: NRC Research Press","page":"1454-1483","source":"cdnsciencepub.com (Atypon)","title":"Vocal traditions among resident killer whales (Orcinus orca) in coastal waters of British Columbia","volume":"69","author":[{"family":"Ford","given":"John K. B."}],"issued":{"date-parts":[["1991",6]]}}},{"id":203,"uris":["http://zotero.org/users/local/kg8zx2dc/items/7I8RXQHZ"],"itemData":{"id":203,"type":"article-journal","abstract":"Cultural lineages are based on learned social traditions that are stable for several generations. When cultural lineages also reflect common ancestry and/or are shared by individuals that live together they are called clans. The existence of clans among killer whales has been previously proposed but has not been confirmed. Here, we show that clans exist among resident type killer whales, Orcinus orca, in southern Alaska. Resident killer whales live in stable matrilines from which emigration of either sex has not been observed. Matrilines that associate regularly (≥50% observation time) are called pods. Pods are believed to consist of closely related matrilines and share a unique repertoire of discrete call types. Pods that share parts of their repertoire form what Ford (1991, Canadian Journal of Zoology,69, 1454–1483) called an acoustic clan. Here, we identified discrete call types of seven pods from southern Alaska, using a method based on human discrimination of distinct aural and visual (spectrogram) differences. Mitochondrial DNA of members of each pod was also analysed. The repertoires of the seven pods were compared and two acoustically distinct groups of pods were identified. Each group was monomorphic for a different mitochondrial D-loop haplotype. Nevertheless, pods from different clans associated frequently. It thus appears that the acoustic similarities within groups, which we presume to be cultural, reflect common ancestry, and that these groups therefore meet the above definition of clans. We also argue that a combination of cultural drift and selection are the main mechanisms for the maintenance of clans. Copyright 2002 The Association for the Study of Animal Behaviour. Published by Elsevier Science Ltd. All rights reserved.","container-title":"Animal Behaviour","DOI":"10.1006/anbe.2002.3012","ISSN":"0003-3472","issue":"6","journalAbbreviation":"Animal Behaviour","page":"1103-1119","source":"ScienceDirect","title":"Cultural transmission within maternal lineages: vocal clans in resident killer whales in southern Alaska","title-short":"Cultural transmission within maternal lineages","volume":"63","author":[{"family":"Yurk","given":"H"},{"family":"Barrett-Lennard","given":"L"},{"family":"Ford","given":"J. K. B"},{"family":"Matkin","given":"C. O"}],"issued":{"date-parts":[["2002",6,1]]}}}],"schema":"https://github.com/citation-style-language/schema/raw/master/csl-citation.json"} </w:instrText>
      </w:r>
      <w:r w:rsidR="00BD2DEF">
        <w:fldChar w:fldCharType="separate"/>
      </w:r>
      <w:r w:rsidR="00BD2DEF" w:rsidRPr="00BD2DEF">
        <w:rPr>
          <w:rFonts w:ascii="Calibri" w:hAnsi="Calibri" w:cs="Calibri"/>
        </w:rPr>
        <w:t>(Deecke et al., 2010; J. K. B. Ford, 1991; Yurk et al., 2002)</w:t>
      </w:r>
      <w:r w:rsidR="00BD2DEF">
        <w:fldChar w:fldCharType="end"/>
      </w:r>
      <w:r w:rsidR="00BD5901">
        <w:t xml:space="preserve"> and that vary in contour and amplitude over time</w:t>
      </w:r>
      <w:r w:rsidR="00BD2DEF">
        <w:t xml:space="preserve"> </w:t>
      </w:r>
      <w:r w:rsidR="00BD2DEF">
        <w:fldChar w:fldCharType="begin"/>
      </w:r>
      <w:r w:rsidR="00BD2DEF">
        <w:instrText xml:space="preserve"> ADDIN ZOTERO_ITEM CSL_CITATION {"citationID":"2gM3uOVt","properties":{"formattedCitation":"(J. K. Ford, 1987)","plainCitation":"(J. K. Ford, 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KB"}],"accessed":{"date-parts":[["2024",5,28]]},"issued":{"date-parts":[["1987",1]]}}}],"schema":"https://github.com/citation-style-language/schema/raw/master/csl-citation.json"} </w:instrText>
      </w:r>
      <w:r w:rsidR="00BD2DEF">
        <w:fldChar w:fldCharType="separate"/>
      </w:r>
      <w:r w:rsidR="00BD2DEF" w:rsidRPr="00BD2DEF">
        <w:rPr>
          <w:rFonts w:ascii="Calibri" w:hAnsi="Calibri" w:cs="Calibri"/>
        </w:rPr>
        <w:t>(J. K. Ford, 1987)</w:t>
      </w:r>
      <w:r w:rsidR="00BD2DEF">
        <w:fldChar w:fldCharType="end"/>
      </w:r>
      <w:r w:rsidR="00C12469">
        <w:t>.</w:t>
      </w:r>
      <w:r>
        <w:t xml:space="preserve"> </w:t>
      </w:r>
      <w:r w:rsidR="004F74AF">
        <w:t>Pulsed calls are primarily used for social communication within and between individuals and groups, serving functions in social cohesion and mating travel and foraging coordination</w:t>
      </w:r>
      <w:r w:rsidR="00BD2DEF">
        <w:t xml:space="preserve"> </w:t>
      </w:r>
      <w:r w:rsidR="00BD2DEF" w:rsidRPr="00BD2DEF">
        <w:rPr>
          <w:rFonts w:ascii="Calibri" w:hAnsi="Calibri" w:cs="Calibri"/>
        </w:rPr>
        <w:t>(</w:t>
      </w:r>
      <w:proofErr w:type="spellStart"/>
      <w:r w:rsidR="00BD2DEF" w:rsidRPr="00BD2DEF">
        <w:rPr>
          <w:rFonts w:ascii="Calibri" w:hAnsi="Calibri" w:cs="Calibri"/>
        </w:rPr>
        <w:t>Deecke</w:t>
      </w:r>
      <w:proofErr w:type="spellEnd"/>
      <w:r w:rsidR="00BD2DEF" w:rsidRPr="00BD2DEF">
        <w:rPr>
          <w:rFonts w:ascii="Calibri" w:hAnsi="Calibri" w:cs="Calibri"/>
        </w:rPr>
        <w:t xml:space="preserve"> et al., 2010; J. K. B. Ford, 1991; Yurk et al., 2002)</w:t>
      </w:r>
      <w:r w:rsidR="004F74AF">
        <w:t xml:space="preserve"> and conveying social and behavioral cues</w:t>
      </w:r>
      <w:r w:rsidR="00B37CAD">
        <w:t>. Resident killer whales produce calls in higher frequency ranges with significantly higher minimum, peak, and median call frequencies</w:t>
      </w:r>
      <w:r w:rsidR="00145BA6">
        <w:t xml:space="preserve"> </w:t>
      </w:r>
      <w:r w:rsidR="007E7D64">
        <w:t xml:space="preserve">than </w:t>
      </w:r>
      <w:r w:rsidR="0021783D">
        <w:t xml:space="preserve">Biggs </w:t>
      </w:r>
      <w:r w:rsidR="007E7D64">
        <w:t>killer whales</w:t>
      </w:r>
      <w:r>
        <w:fldChar w:fldCharType="begin"/>
      </w:r>
      <w:r>
        <w:instrText xml:space="preserve"> ADDIN ZOTERO_ITEM CSL_CITATION {"citationID":"iviYXKjI","properties":{"formattedCitation":"(Filatova et al., 2015; Foote &amp; Nystuen, 2008)","plainCitation":"(Filatova et al., 2015; Foote &amp; Nystuen, 2008)","noteIndex":0},"citationItems":[{"id":150,"uris":["http://zotero.org/users/local/kg8zx2dc/items/YVA4TFPY"],"itemData":{"id":150,"type":"article-journal","abstract":"Killer whale populations may differ in genetics, morphology, ecology, and behavior. In the North Pacific, two sympatric populations (“resident” and “transient”) specialize on different prey (fish and marine mammals) and retain reproductive isolation. In the eastern North Atlantic, whales from the same populations have been observed feeding on both fish and marine mammals. Fish-eating North Pacific “residents” are more genetically related to eastern North Atlantic killer whales than to sympatric mammal-eating “transients.” In this paper, a comparison of frequency variables in killer whale calls recorded from four North Pacific resident, two North Pacific transient, and two eastern North Atlantic populations is reported to assess which factors drive the large-scale changes in call structure. Both low-frequency and high-frequency components of North Pacific transient killer whale calls have significantly lower frequencies than those of the North Pacific resident and North Atlantic populations. The difference in frequencies could be related to ecological specialization or to the phylogenetic history of these populations. North Pacific transient killer whales may have genetically inherited predisposition toward lower frequencies that may shape their learned repertoires.","container-title":"The Journal of the Acoustical Society of America","DOI":"10.1121/1.4922704","ISSN":"0001-4966","issue":"1","journalAbbreviation":"The Journal of the Acoustical Society of America","page":"251-257","source":"Silverchair","title":"Killer whale call frequency is similar across the oceans, but varies across sympatric ecotypes","volume":"138","author":[{"family":"Filatova","given":"Olga A."},{"family":"Miller","given":"Patrick J. O."},{"family":"Yurk","given":"Harald"},{"family":"Samarra","given":"Filipa I. P."},{"family":"Hoyt","given":"Erich"},{"family":"Ford","given":"John K. B."},{"family":"Matkin","given":"Craig O."},{"family":"Barrett-Lennard","given":"Lance G."}],"issued":{"date-parts":[["2015",7,13]]}}},{"id":148,"uris":["http://zotero.org/users/local/kg8zx2dc/items/KQYCYVVG"],"itemData":{"id":148,"type":"article-journal","abstract":"Vocal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A."}],"issued":{"date-parts":[["2008",3,1]]}}}],"schema":"https://github.com/citation-style-language/schema/raw/master/csl-citation.json"} </w:instrText>
      </w:r>
      <w:r>
        <w:fldChar w:fldCharType="separate"/>
      </w:r>
      <w:r w:rsidR="00145BA6" w:rsidRPr="23114129">
        <w:rPr>
          <w:rFonts w:ascii="Calibri" w:hAnsi="Calibri" w:cs="Calibri"/>
        </w:rPr>
        <w:t>(Filatova et al., 2015; Foote &amp; Nystuen, 2008)</w:t>
      </w:r>
      <w:r>
        <w:fldChar w:fldCharType="end"/>
      </w:r>
      <w:r w:rsidR="00C0547F">
        <w:t>.</w:t>
      </w:r>
      <w:r w:rsidR="00B37CAD">
        <w:t xml:space="preserve">. </w:t>
      </w:r>
      <w:r w:rsidR="0044022C">
        <w:t>The offshore ecotype produces calls with a higher minimum frequency than other ecotypes</w:t>
      </w:r>
      <w:r w:rsidR="00A56B60">
        <w:t xml:space="preserve"> </w:t>
      </w:r>
      <w:r>
        <w:fldChar w:fldCharType="begin"/>
      </w:r>
      <w:r w:rsidR="007E7D64">
        <w:instrText xml:space="preserve"> ADDIN ZOTERO_ITEM CSL_CITATION {"citationID":"WSs8lt71","properties":{"formattedCitation":"(Foote &amp; Nystuen, 2008; Madrigal et al., 2021)","plainCitation":"(Foote &amp; Nystuen, 2008; Madrigal et al., 2021)","noteIndex":0},"citationItems":[{"id":148,"uris":["http://zotero.org/users/local/kg8zx2dc/items/KQYCYVVG"],"itemData":{"id":148,"type":"article-journal","abstract":"Vocal structure can vary between populations due to variation in ecology-dependent selection pressures, such as masking by background noise and the presence of eavesdroppers. Signalers can overcome these obstacles to effective communication by avoiding frequencies that overlap with background noise or the audible range of eavesdroppers. In the Northeastern Pacific three “ecotypes” of killer whale coexist in sympatry, but differ from one another in their diet and habitat use. The minimum frequency (Fmin) and the frequency containing the peak energy between 0 and 10kHz (Fpeak) of a random sample of calls produced by a population of each ecotype was measured. The offshore ecotype produced calls with a significantly higher Fmin than the other ecotypes, which could be a strategy to avoid masking by low frequency chronic bandlimited wind noise found in the offshore environment. The resident ecotype produced calls with a significantly higher Fmin and Fpeak than the transient ecotype. This could be to reduce detection by their salmonid prey, which has a narrow band, low frequency auditory range.","container-title":"The Journal of the Acoustical Society of America","DOI":"10.1121/1.2836752","ISSN":"0001-4966","issue":"3","journalAbbreviation":"The Journal of the Acoustical Society of America","page":"1747-1752","source":"Silverchair","title":"Variation in call pitch among killer whale ecotypes","volume":"123","author":[{"family":"Foote","given":"Andrew D."},{"family":"Nystuen","given":"Jeffrey A."}],"issued":{"date-parts":[["2008",3,1]]}}},{"id":152,"uris":["http://zotero.org/users/local/kg8zx2dc/items/UJGPP5VC"],"itemData":{"id":152,"type":"article-journal","abstract":"Killer whales occur in the Arctic but few data exist regarding the ecotypes present. The calling behavior differs among ecotypes, which can be distinguished based on pulsed call type, call rate, and bandwidth. In this study, a passive acoustic recorder was deployed 75 km off Point Hope, Alaska, in the southeastern Chukchi Sea to identify which ecotypes were present. A total of 1323 killer whale pulsed calls were detected on 38 of 276 days during the summers (June–August) of 2013–2015. The majority of calls (n = 804, 61%) were recorded in 2013 with the most calls recorded in July (76% of total calls). The calls were manually grouped into six categories: multipart, downsweep, upsweep, modulated, single modulation, and flat. Most detections were flat (n = 485, 37%) or multipart calls (n = 479, 36%), which contained both high and low frequency components. Call comparisons with those reported in the published literature showed similarities with other transient populations in fundamental frequency contour point distribution and median frequency. This study provides the first comprehensive catalog of transient killer whale calls in this region as well as reports on previously undescribed calls.","container-title":"The Journal of the Acoustical Society of America","DOI":"10.1121/10.0005405","ISSN":"0001-4966","issue":"1","journalAbbreviation":"The Journal of the Acoustical Society of America","page":"145-158","source":"Silverchair","title":"Call repertoire and inferred ecotype presence of killer whales (Orcinus orca) recorded in the southeastern Chukchi Sea","volume":"150","author":[{"family":"Madrigal","given":"Brijonnay C."},{"family":"Crance","given":"Jessica L."},{"family":"Berchok","given":"Catherine L."},{"family":"Stimpert","given":"Alison K."}],"issued":{"date-parts":[["2021",7,8]]}}}],"schema":"https://github.com/citation-style-language/schema/raw/master/csl-citation.json"} </w:instrText>
      </w:r>
      <w:r>
        <w:fldChar w:fldCharType="separate"/>
      </w:r>
      <w:r w:rsidR="007E7D64" w:rsidRPr="007E7D64">
        <w:rPr>
          <w:rFonts w:ascii="Calibri" w:hAnsi="Calibri" w:cs="Calibri"/>
        </w:rPr>
        <w:t>(Foote &amp; Nystuen, 2008; Madrigal et al., 2021)</w:t>
      </w:r>
      <w:r>
        <w:fldChar w:fldCharType="end"/>
      </w:r>
      <w:r w:rsidR="0044022C">
        <w:t xml:space="preserve">. </w:t>
      </w:r>
      <w:r w:rsidR="00E8172B">
        <w:t>Such d</w:t>
      </w:r>
      <w:r w:rsidR="0044022C">
        <w:t>ifferences</w:t>
      </w:r>
      <w:r w:rsidR="008D65F3">
        <w:t xml:space="preserve"> contribute to the distinct vocal repertoires and form the motivation for harnessing the power of modern classification methodologies to make the most of acoustic surveys </w:t>
      </w:r>
      <w:r w:rsidR="00E8172B">
        <w:t xml:space="preserve">in </w:t>
      </w:r>
      <w:r w:rsidR="008D65F3">
        <w:t xml:space="preserve">both archived </w:t>
      </w:r>
      <w:proofErr w:type="gramStart"/>
      <w:r w:rsidR="008D65F3">
        <w:t>or</w:t>
      </w:r>
      <w:proofErr w:type="gramEnd"/>
      <w:r w:rsidR="008D65F3">
        <w:t xml:space="preserve"> near real-time settings. </w:t>
      </w:r>
    </w:p>
    <w:p w14:paraId="3539A138" w14:textId="71D1631C" w:rsidR="00543BEA" w:rsidRDefault="006A6FD9" w:rsidP="00546706">
      <w:r>
        <w:lastRenderedPageBreak/>
        <w:t xml:space="preserve">Accurate machine learning models rely on extensive and well curated </w:t>
      </w:r>
      <w:r w:rsidR="00792F8A">
        <w:t xml:space="preserve">labeled </w:t>
      </w:r>
      <w:r>
        <w:t xml:space="preserve">datasets in order to </w:t>
      </w:r>
      <w:r w:rsidR="00792F8A">
        <w:t xml:space="preserve">reliably detect </w:t>
      </w:r>
      <w:r w:rsidR="00E8172B">
        <w:t xml:space="preserve">and classify </w:t>
      </w:r>
      <w:r w:rsidR="00792F8A">
        <w:t xml:space="preserve">killer whales in underwater sound </w:t>
      </w:r>
      <w:r w:rsidR="00E8172B">
        <w:t>recordings</w:t>
      </w:r>
      <w:r w:rsidR="00792F8A">
        <w:t xml:space="preserve"> </w:t>
      </w:r>
      <w:r w:rsidR="00546706" w:rsidRPr="00792F8A">
        <w:fldChar w:fldCharType="begin"/>
      </w:r>
      <w:r w:rsidR="00546706" w:rsidRPr="00792F8A">
        <w:instrText xml:space="preserve"> ADDIN ZOTERO_ITEM CSL_CITATION {"citationID":"YNdUGJOD","properties":{"formattedCitation":"(Gudivada et al., 2017; Priestley et al., 2023)","plainCitation":"(Gudivada et al., 2017; Priestley et al., 2023)","noteIndex":0},"citationItems":[{"id":133,"uris":["http://zotero.org/users/local/kg8zx2dc/items/FCGSU9XG"],"itemData":{"id":133,"type":"article-journal","abstract":"Data quality issues trace back their origin to the early days of computing. A wide range of domainspeciﬁc techniques to assess and improve the quality of data exist in the literature. These solutions primarily target data which resides in relational databases and data warehouses. The recent emergence of big data analytics and renaissance in machine learning necessitates evaluating the suitability relational database-centric approaches to data quality. In this paper, we describe the nature of the data quality issues in the context of big data and machine learning. We discuss facets of data quality, present a data governance-driven framework for data quality lifecycle for this new scenario, and describe an approach to its implementation. A sampling of the tools available for data quality management are indicated and future trends are discussed.","language":"en","source":"Zotero","title":"Data Quality Considerations for Big Data and Machine Learning: Going Beyond Data Cleaning and Transformations","author":[{"family":"Gudivada","given":"Venkat N"},{"family":"Apon","given":"Amy"},{"family":"Ding","given":"Junhua"}],"issued":{"date-parts":[["2017"]]}}},{"id":130,"uris":["http://zotero.org/users/local/kg8zx2dc/items/SNDGPGW7"],"itemData":{"id":130,"type":"article-journal","abstract":"The fitness of the systems in which Machine Learning (ML) is used depends greatly on good-quality data. Specifications on what makes a good-quality dataset have traditionally been defined by the needs of the data users—typically analysts and engineers. Our article critically examines the extent to which established data quality frameworks are applicable to contemporary use cases in ML. Using a review of recent literature at the intersection of ML, data management, and human-computer interaction, we find that the classical “fitness-for-use” view of data quality can benefit from a more stage-specific approach that is sensitive to where in the ML lifecycle the data are encountered. This helps practitioners to plan their data quality tasks in a manner that meets the needs of the stakeholders who will encounter the dataset, whether it be data subjects, software developers or organisations. We therefore propose a new treatment of traditional data quality criteria by structuring them according to two dimensions: (1) the stage of the ML lifecycle where the use case occurs vs. (2) the main categories of data quality that can be pursued (intrinsic, contextual, representational and accessibility). To illustrate how this works in practice, we contribute a temporal mapping of the various data quality requirements that are important at different stages of the ML data pipeline. We also share some implications for data practitioners and organisations that wish to enhance their data management routines in preparation for ML.","container-title":"J. Data and Information Quality","DOI":"10.1145/3592616","ISSN":"1936-1955","issue":"2","page":"11:1–11:39","source":"ACM Digital Library","title":"A Survey of Data Quality Requirements That Matter in ML Development Pipelines","volume":"15","author":[{"family":"Priestley","given":"Maria"},{"family":"O’donnell","given":"Fionntán"},{"family":"Simperl","given":"Elena"}],"issued":{"date-parts":[["2023",6,22]]}}}],"schema":"https://github.com/citation-style-language/schema/raw/master/csl-citation.json"} </w:instrText>
      </w:r>
      <w:r w:rsidR="00546706" w:rsidRPr="00792F8A">
        <w:fldChar w:fldCharType="separate"/>
      </w:r>
      <w:r w:rsidR="00546706" w:rsidRPr="00145BA6">
        <w:t>(Gudivada et al., 2017; Priestley et al., 2023)</w:t>
      </w:r>
      <w:r w:rsidR="00546706" w:rsidRPr="00792F8A">
        <w:fldChar w:fldCharType="end"/>
      </w:r>
      <w:r w:rsidR="00546706" w:rsidRPr="00792F8A">
        <w:t>.</w:t>
      </w:r>
      <w:r w:rsidR="00543BEA" w:rsidRPr="00792F8A">
        <w:t xml:space="preserve"> </w:t>
      </w:r>
      <w:r w:rsidR="00792F8A" w:rsidRPr="00792F8A">
        <w:t xml:space="preserve">In acoustic ecology, the data used to train </w:t>
      </w:r>
      <w:r w:rsidR="00792F8A">
        <w:t xml:space="preserve">machine learning </w:t>
      </w:r>
      <w:r w:rsidR="00792F8A" w:rsidRPr="00792F8A">
        <w:t xml:space="preserve">algorithms </w:t>
      </w:r>
      <w:r w:rsidR="00792F8A">
        <w:t xml:space="preserve">should </w:t>
      </w:r>
      <w:r w:rsidR="00792F8A" w:rsidRPr="00792F8A">
        <w:t>represent the full range of the animals' vocalization</w:t>
      </w:r>
      <w:r w:rsidR="00E8172B">
        <w:t xml:space="preserve"> repertoire</w:t>
      </w:r>
      <w:r w:rsidR="00792F8A">
        <w:t xml:space="preserve">, and those </w:t>
      </w:r>
      <w:r w:rsidR="003341AC">
        <w:t>vocalizations</w:t>
      </w:r>
      <w:r w:rsidR="00792F8A">
        <w:t xml:space="preserve"> should remain relatively static over time</w:t>
      </w:r>
      <w:r w:rsidR="00792F8A" w:rsidRPr="00792F8A">
        <w:t xml:space="preserve"> </w:t>
      </w:r>
      <w:r w:rsidR="00543BEA" w:rsidRPr="00792F8A">
        <w:fldChar w:fldCharType="begin"/>
      </w:r>
      <w:r w:rsidR="00543BEA" w:rsidRPr="00792F8A">
        <w:instrText xml:space="preserve"> ADDIN ZOTERO_ITEM CSL_CITATION {"citationID":"W5Fbb5fm","properties":{"formattedCitation":"(Shiu et al., 2020)","plainCitation":"(Shiu et al., 2020)","noteIndex":0},"citationItems":[{"id":93,"uris":["http://zotero.org/users/local/kg8zx2dc/items/53L69UAE"],"itemData":{"id":93,"type":"article-journal","abstract":"Deep neural networks have advanced the field of detection and classification and allowed for effective identification of signals in challenging data sets. Numerous time-critical conservation needs may benefit from these methods. We developed and empirically studied a variety of deep neural networks to detect the vocalizations of endangered North Atlantic right whales (Eubalaena glacialis). We compared the performance of these deep architectures to that of traditional detection algorithms for the primary vocalization produced by this species, the upcall. We show that deep-learning architectures are capable of producing false-positive rates that are orders of magnitude lower than alternative algorithms while substantially increasing the ability to detect calls. We demonstrate that a deep neural network trained with recordings from a single geographic region recorded over a span of days is capable of generalizing well to data from multiple years and across the species’ range, and that the low false positives make the output of the algorithm amenable to quality control for verification. The deep neural networks we developed are relatively easy to implement with existing software, and may provide new insights applicable to the conservation of endangered species.","container-title":"Scientific Reports","DOI":"10.1038/s41598-020-57549-y","ISSN":"2045-2322","issue":"1","journalAbbreviation":"Sci Rep","language":"en","license":"2020 The Author(s)","note":"publisher: Nature Publishing Group","page":"607","source":"www.nature.com","title":"Deep neural networks for automated detection of marine mammal species","volume":"10","author":[{"family":"Shiu","given":"Yu"},{"family":"Palmer","given":"K. J."},{"family":"Roch","given":"Marie A."},{"family":"Fleishman","given":"Erica"},{"family":"Liu","given":"Xiaobai"},{"family":"Nosal","given":"Eva-Marie"},{"family":"Helble","given":"Tyler"},{"family":"Cholewiak","given":"Danielle"},{"family":"Gillespie","given":"Douglas"},{"family":"Klinck","given":"Holger"}],"issued":{"date-parts":[["2020",1,17]]}}}],"schema":"https://github.com/citation-style-language/schema/raw/master/csl-citation.json"} </w:instrText>
      </w:r>
      <w:r w:rsidR="00543BEA" w:rsidRPr="00792F8A">
        <w:fldChar w:fldCharType="separate"/>
      </w:r>
      <w:r w:rsidR="00543BEA" w:rsidRPr="00145BA6">
        <w:t>(Shiu et al., 2020)</w:t>
      </w:r>
      <w:r w:rsidR="00543BEA" w:rsidRPr="00792F8A">
        <w:fldChar w:fldCharType="end"/>
      </w:r>
      <w:r w:rsidR="00543BEA" w:rsidRPr="00792F8A">
        <w:t xml:space="preserve">. </w:t>
      </w:r>
      <w:r w:rsidR="00792F8A">
        <w:t>M</w:t>
      </w:r>
      <w:r w:rsidR="00543BEA" w:rsidRPr="00792F8A">
        <w:t>any machine learning applications in conservation are targeted at longitudinal</w:t>
      </w:r>
      <w:r w:rsidR="00543BEA">
        <w:t xml:space="preserve"> </w:t>
      </w:r>
      <w:r w:rsidR="00792F8A">
        <w:t>datasets</w:t>
      </w:r>
      <w:r w:rsidR="00543BEA">
        <w:t xml:space="preserve"> to assess changes </w:t>
      </w:r>
      <w:r w:rsidR="00792F8A">
        <w:t xml:space="preserve">in occupancy of species </w:t>
      </w:r>
      <w:r w:rsidR="00543BEA">
        <w:t xml:space="preserve">on the scale of years or decades </w:t>
      </w:r>
      <w:r w:rsidR="00543BEA">
        <w:fldChar w:fldCharType="begin"/>
      </w:r>
      <w:r w:rsidR="00543BEA">
        <w:instrText xml:space="preserve"> ADDIN ZOTERO_ITEM CSL_CITATION {"citationID":"OW0OootI","properties":{"formattedCitation":"(Brookes et al., 2013; Kotila et al., 2023; Myers et al., 2021; Parijs et al., 2009; Pilkington et al., 2023)","plainCitation":"(Brookes et al., 2013; Kotila et al., 2023; Myers et al., 2021; Parijs et al., 2009; Pilkington et al., 2023)","noteIndex":0},"citationItems":[{"id":124,"uris":["http://zotero.org/users/local/kg8zx2dc/items/TZTR6XB7"],"itemData":{"id":124,"type":"article-journal","abstract":"Survey based habitat association models provide good spatial coverage, but only a snapshot in time of a species' occurrence in a particular area. A habitat association model for harbor porpoises was created using data from five visual surveys of the Moray Firth, Scotland. Its predictions were tested over broader temporal scales using data from static passive acoustic loggers, deployed in two consecutive years. Predictions of relative abundance (individuals per kilometer of survey transect) were obtained for each 4 km × 4 km grid cell, and compared with the median number of hours per day that porpoises were acoustically detected in those cells. There was a significant, but weak, correlation between predicted relative abundance and acoustic estimates of occurrence, but this was stronger when predictions with high standard errors were omitted. When grid cells were grouped into those with low, medium, and high predicted relative abundance, there were similarly significant differences in acoustic detections, indicating that porpoises were acoustically detected more often in cells where the habitat model predicted higher numbers. The integration of acoustic and visual data added value to the interpretation of results from each, allowing validation of patterns in relative abundance recorded during snapshot visual surveys over longer time scales.","container-title":"The Journal of the Acoustical Society of America","DOI":"10.1121/1.4816577","ISSN":"0001-4966","issue":"3","journalAbbreviation":"The Journal of the Acoustical Society of America","page":"2523-2533","source":"Silverchair","title":"Predictions from harbor porpoise habitat association models are confirmed by long-term passive acoustic monitoringa)","volume":"134","author":[{"family":"Brookes","given":"Kate L."},{"family":"Bailey","given":"Helen"},{"family":"Thompson","given":"Paul M."}],"issued":{"date-parts":[["2013",9,1]]}}},{"id":121,"uris":["http://zotero.org/users/local/kg8zx2dc/items/M8544EQ3"],"itemData":{"id":121,"type":"article-journal","abstract":"The distribution ranges and spatio-temporal patterns in the occurrence and activity of boreal bats are yet largely unknown due to their cryptic lifestyle and lack of suitable and efficient study methods. We approached the issue by establishing a permanent passive-acoustic sampling setup spanning the area of Finland to gain an understanding on how latitude affects bat species composition and activity patterns in northern Europe. The recorded bat calls were semi-automatically identified for three target taxa; Myotis spp., Eptesicus nilssonii or Pipistrellus nathusii and the seasonal activity patterns were modeled for each taxa across the seven sampling years (2015–2021). We found an increase in activity since 2015 for E. nilssonii and Myotis spp. For E. nilssonii and Myotis spp. we found significant latitude -dependent seasonal activity patterns, where seasonal variation in patterns appeared stronger in the north. Over the years, activity of P. nathusii increased during activity peak in June and late season but decreased in mid season. We found the passive-acoustic monitoring network to be an effective and cost-efficient method for gathering bat activity data to analyze spatio-temporal patterns. Long-term data on the composition and dynamics of bat communities facilitates better estimates of abundances and population trend directions for conservation purposes and predicting the effects of climate change.","container-title":"Ecography","DOI":"10.1111/ecog.06617","ISSN":"1600-0587","issue":"6","language":"en","license":"© 2023 The Authors. Ecography published by John Wiley &amp; Sons Ltd on behalf of Nordic Society Oikos","note":"_eprint: https://onlinelibrary.wiley.com/doi/pdf/10.1111/ecog.06617","page":"e06617","source":"Wiley Online Library","title":"Large-scale long-term passive-acoustic monitoring reveals spatio-temporal activity patterns of boreal bats","volume":"2023","author":[{"family":"Kotila","given":"Miika"},{"family":"Suominen","given":"Kati M."},{"family":"Vasko","given":"Ville V."},{"family":"Blomberg","given":"Anna S."},{"family":"Lehikoinen","given":"Aleksi"},{"family":"Andersson","given":"Tommi"},{"family":"Aspi","given":"Jouni"},{"family":"Cederberg","given":"Tony"},{"family":"Hänninen","given":"Jari"},{"family":"Inkinen","given":"Jasmin"},{"family":"Koskinen","given":"Janne"},{"family":"Lundberg","given":"Göran"},{"family":"Mäkinen","given":"Katja"},{"family":"Rontti","given":"Markku"},{"family":"Snickars","given":"Martin"},{"family":"Solbakken","given":"Jostein"},{"family":"Sundell","given":"Janne"},{"family":"Syvänperä","given":"Ilkka"},{"family":"Vuorenmaa","given":"Silja"},{"family":"Ylönen","given":"Jari"},{"family":"Vesterinen","given":"Eero J."},{"family":"Lilley","given":"Thomas M."}],"issued":{"date-parts":[["2023"]]}}},{"id":117,"uris":["http://zotero.org/users/local/kg8zx2dc/items/NLYEKSE2"],"itemData":{"id":117,"type":"article-journal","abstract":"Killer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A."},{"family":"Konar","given":"Brenda"}],"issued":{"date-parts":[["2021",10,13]]}}},{"id":85,"uris":["http://zotero.org/users/local/kg8zx2dc/items/7YQGWMF8"],"itemData":{"id":85,"type":"article-journal","abstract":"Defining the appropriate scale over which to conduct a study in the marine environment is critical to achieving appropriate scientific, management, mitigation and conservation objectives. This paper focuses on applications of passive acoustic technologies over a range of spatial and temporal scales. It is divided into sections dealing with archival and real-time passive acoustic sensor applications. Each section assesses the principles behind using the respective technology and provides recent examples of research and management applications for marine mammals and fish. The section on archival sensors highlights the need for continued development of automated acoustic detectors to assess large data sets. Case studies are presented of detectors developed for determining seasonal occurrence and distribution of haddock sounds and humpback whale vocalizations. Also presented are studies of other applications using archival sensors: tracking singing humpback whales in Brazil, using vocalizations to assess the reproductive strategies of Arctic bearded seals and assessing regional variability in call patterns for North Atlantic right whales. The section on real-time passive acoustic sensors focuses on real-time buoys and towed arrays. Case studies presented include a real-time buoy system used for monitoring endangered North Atlantic right whales and a stationary autonomous array providing real-time access to Antarctic acoustic data. The value of using towed arrays for real-time applications is also assessed, and a case study is provided on the use of towed arrays to improve abundance estimates of North Pacific cetaceans and to better understand vocalization behaviors.","container-title":"Marine Ecology Progress Series","DOI":"10.3354/meps08123","ISSN":"0171-8630, 1616-1599","language":"en","page":"21-36","source":"www.int-res.com","title":"Management and research applications of real-time and archival passive acoustic sensors over varying temporal and spatial scales","volume":"395","author":[{"family":"Parijs","given":"Sofie M. Van"},{"family":"Clark","given":"Chris W."},{"family":"Sousa-Lima","given":"Renata S."},{"family":"Parks","given":"Susan E."},{"family":"Rankin","given":"Shannon"},{"family":"Risch","given":"Denise"},{"family":"Opzeeland","given":"Ilse C. Van"}],"issued":{"date-parts":[["2009",12,3]]}}},{"id":128,"uris":["http://zotero.org/users/local/kg8zx2dc/items/VQQK2PTR"],"itemData":{"id":128,"type":"article-journal","abstract":"&lt;p&gt;Understanding habitat use patterns of animal populations across space and time is fundamental to identifying ecological requirements, and informing threat mitigation and conservation strategies. Persistent data gaps tend to occur with cryptic species in difficult-to-access environments, where the use of appropriate monitoring tools is indispensable for detection. Three populations of threatened and endangered killer whales occur year-round in waters off British Columbia, Canada; however, their winter habitat use patterns are not well known. Here we quantify wintertime use of the northern Strait of Georgia by these sympatric killer whale populations, revealing the importance of this previously understudied region. Using a network of passive acoustic monitoring devices deployed over three winter periods, we examine site-specific and regional patterns of occurrence of Bigg’s, and Southern and Northern Resident killer whales. All three populations frequented these waters in nearly every month from November to April, and across all study years. Bigg’s killer whales were detected most frequently, followed by Southern Residents, then Northern Residents. Population-specific differences in site use was apparent, with Southern Resident detections occurring more often than expected off the southwest side of Texada Island, while Northern Residents appeared to favor the east side of Texada Island. Remarkably, the patterns of winter use we observe in this region by Resident killer whale populations have seemingly persisted for at least 50 years. Additionally, we evaluate and discuss the effect of using multiple simultaneous recorders to characterize habitat use patterns. Lastly, we present a data-driven approach for estimating acoustic residence time, describe inter-population differences in winter residency in the northern Strait of Georgia, and discuss implications for critical habitat designation. This study fills important knowledge gaps related to killer whale winter occurrence off western Canada, highlighting the significance of the northern Strait of Georgia for these at-risk populations.&lt;/p&gt;","container-title":"Frontiers in Marine Science","DOI":"10.3389/fmars.2023.1204908","ISSN":"2296-7745","journalAbbreviation":"Front. Mar. Sci.","language":"English","note":"publisher: Frontiers","source":"Frontiers","title":"Patterns of winter occurrence of three sympatric killer whale populations off eastern Vancouver Island, Canada, based on passive acoustic monitoring","URL":"https://www.frontiersin.org/journals/marine-science/articles/10.3389/fmars.2023.1204908/full","volume":"10","author":[{"family":"Pilkington","given":"James F."},{"family":"Stredulinsky","given":"Eva H."},{"family":"Gavrilchuk","given":"Katherine"},{"family":"Thornton","given":"Sheila J."},{"family":"Ford","given":"John K. B."},{"family":"Doniol-Valcroze","given":"Thomas"}],"accessed":{"date-parts":[["2024",7,24]]},"issued":{"date-parts":[["2023",8,10]]}}}],"schema":"https://github.com/citation-style-language/schema/raw/master/csl-citation.json"} </w:instrText>
      </w:r>
      <w:r w:rsidR="00543BEA">
        <w:fldChar w:fldCharType="separate"/>
      </w:r>
      <w:r w:rsidR="00543BEA" w:rsidRPr="00DE2479">
        <w:rPr>
          <w:rFonts w:ascii="Calibri" w:hAnsi="Calibri" w:cs="Calibri"/>
        </w:rPr>
        <w:t>(Brookes et al., 2013; Kotila et al., 2023; Myers et al., 2021; Parijs et al., 2009; Pilkington et al., 2023)</w:t>
      </w:r>
      <w:r w:rsidR="00543BEA">
        <w:fldChar w:fldCharType="end"/>
      </w:r>
      <w:r w:rsidR="00543BEA">
        <w:t>. In species capable of cultural adaptation of their repertoires</w:t>
      </w:r>
      <w:r w:rsidR="00961845">
        <w:t>,</w:t>
      </w:r>
      <w:r w:rsidR="00543BEA">
        <w:t xml:space="preserve"> including humpback and killer whales, data for machine learning algorithms must </w:t>
      </w:r>
      <w:r w:rsidR="00961845">
        <w:t>then contain</w:t>
      </w:r>
      <w:r w:rsidR="00543BEA">
        <w:t xml:space="preserve"> signals that were previously heard in the environment (e.g.</w:t>
      </w:r>
      <w:r w:rsidR="007E7D64">
        <w:t xml:space="preserve"> antiquated song, and killer whale calls from now deceased animals</w:t>
      </w:r>
      <w:r w:rsidR="00543BEA">
        <w:t>). Furthermore, environmental factors including but not limited to background noise, instrument parameters, sound propagation conditions can all influence how robust a detection and classification algorithm is.</w:t>
      </w:r>
    </w:p>
    <w:p w14:paraId="674C7C23" w14:textId="74B336F1" w:rsidR="00543BEA" w:rsidRDefault="00543BEA" w:rsidP="00543BEA">
      <w:r>
        <w:t>The goal of th</w:t>
      </w:r>
      <w:r w:rsidR="00961845">
        <w:t xml:space="preserve">e </w:t>
      </w:r>
      <w:r w:rsidR="00792F8A">
        <w:t xml:space="preserve">curated </w:t>
      </w:r>
      <w:r>
        <w:t xml:space="preserve">dataset </w:t>
      </w:r>
      <w:r w:rsidR="00961845">
        <w:t xml:space="preserve">presented here </w:t>
      </w:r>
      <w:r>
        <w:t xml:space="preserve">is to facilitate the construction and evaluation of detectors that are capable of 1) discriminating killer whale calls from other acoustically similar species and 2) </w:t>
      </w:r>
      <w:r w:rsidR="003E7E90">
        <w:t>discriminat</w:t>
      </w:r>
      <w:r w:rsidR="00961845">
        <w:t>ing</w:t>
      </w:r>
      <w:r w:rsidR="003E7E90">
        <w:t xml:space="preserve">, between </w:t>
      </w:r>
      <w:r w:rsidR="00961845">
        <w:t xml:space="preserve">the different </w:t>
      </w:r>
      <w:r>
        <w:t>ecotype</w:t>
      </w:r>
      <w:r w:rsidR="003E7E90">
        <w:t>s</w:t>
      </w:r>
      <w:r>
        <w:t xml:space="preserve"> and population</w:t>
      </w:r>
      <w:r w:rsidR="003E7E90">
        <w:t>s</w:t>
      </w:r>
      <w:r>
        <w:t>.  There are</w:t>
      </w:r>
      <w:r w:rsidR="00215C27">
        <w:t>, however,</w:t>
      </w:r>
      <w:r>
        <w:t xml:space="preserve"> </w:t>
      </w:r>
      <w:proofErr w:type="gramStart"/>
      <w:r>
        <w:t>a</w:t>
      </w:r>
      <w:r w:rsidR="00215C27">
        <w:t xml:space="preserve"> number of</w:t>
      </w:r>
      <w:proofErr w:type="gramEnd"/>
      <w:r w:rsidR="00215C27">
        <w:t xml:space="preserve"> important </w:t>
      </w:r>
      <w:r>
        <w:t xml:space="preserve">challenges. First, </w:t>
      </w:r>
      <w:r w:rsidR="00215C27">
        <w:t xml:space="preserve">the </w:t>
      </w:r>
      <w:r>
        <w:t xml:space="preserve">data contributed to this effort were amassed from several independent projects each </w:t>
      </w:r>
      <w:r w:rsidR="00215C27">
        <w:t>having</w:t>
      </w:r>
      <w:r>
        <w:t xml:space="preserve"> different goals, using different </w:t>
      </w:r>
      <w:r w:rsidR="00145BA6">
        <w:t>data collection methods</w:t>
      </w:r>
      <w:r>
        <w:t>, and annotated to different levels</w:t>
      </w:r>
      <w:r w:rsidR="00215C27">
        <w:t xml:space="preserve"> or resolutions</w:t>
      </w:r>
      <w:r>
        <w:t>. Second it is not always possible to discriminate between killer whale and other species in the frequency range</w:t>
      </w:r>
      <w:r w:rsidR="00215C27">
        <w:t>s considered</w:t>
      </w:r>
      <w:r>
        <w:t>, notably Pacific white-sided dolphins and humpback whales</w:t>
      </w:r>
      <w:r w:rsidR="00794697">
        <w:t>, even for expert analysts</w:t>
      </w:r>
      <w:r>
        <w:t xml:space="preserve">. Within killer whale </w:t>
      </w:r>
      <w:r w:rsidR="0095158C">
        <w:t>vocalizations</w:t>
      </w:r>
      <w:r w:rsidR="00794697">
        <w:t xml:space="preserve">, </w:t>
      </w:r>
      <w:r>
        <w:t xml:space="preserve">it is possible to discriminate between ecotypes, populations, </w:t>
      </w:r>
      <w:r w:rsidR="00794697">
        <w:t>and sometimes,</w:t>
      </w:r>
      <w:r>
        <w:t xml:space="preserve"> pods or maternally related family groups. However, the </w:t>
      </w:r>
      <w:r w:rsidR="00794697">
        <w:t xml:space="preserve">annotation </w:t>
      </w:r>
      <w:r>
        <w:t>resolution</w:t>
      </w:r>
      <w:r w:rsidR="00794697">
        <w:t xml:space="preserve"> in the curated dataset</w:t>
      </w:r>
      <w:r>
        <w:t xml:space="preserve"> varies. </w:t>
      </w:r>
      <w:r w:rsidR="00215C27">
        <w:t>Sometimes</w:t>
      </w:r>
      <w:r>
        <w:t xml:space="preserve"> it is possible to discriminate ecotypes if numerous calls are detected within an encounte</w:t>
      </w:r>
      <w:r w:rsidR="00215C27">
        <w:t>r</w:t>
      </w:r>
      <w:r>
        <w:t xml:space="preserve">, </w:t>
      </w:r>
      <w:r w:rsidR="00215C27">
        <w:t xml:space="preserve">but </w:t>
      </w:r>
      <w:r>
        <w:t>in some cases no ecotype specific information is present</w:t>
      </w:r>
      <w:r w:rsidR="00F439B2">
        <w:t xml:space="preserve">. </w:t>
      </w:r>
      <w:r w:rsidR="00CB6B41">
        <w:t>Nevertheless, the dataset's diverse sources and comprehensive annotations provide a robust starting point for improving detection systems and advancing our understanding of killer whale vocalizations.</w:t>
      </w:r>
    </w:p>
    <w:p w14:paraId="1FCE4A0C" w14:textId="5FB52347" w:rsidR="002153FF" w:rsidRDefault="002153FF">
      <w:pPr>
        <w:pStyle w:val="Heading1"/>
      </w:pPr>
      <w:r>
        <w:t>Methods</w:t>
      </w:r>
    </w:p>
    <w:p w14:paraId="450BB222" w14:textId="77777777" w:rsidR="008F77D2" w:rsidRDefault="008F77D2" w:rsidP="00D2087C"/>
    <w:p w14:paraId="35176AD5" w14:textId="11842D16" w:rsidR="00D2087C" w:rsidRDefault="00E4408B" w:rsidP="00D2087C">
      <w:r>
        <w:t xml:space="preserve">In this study, we targeted an "ecologically representative" dataset </w:t>
      </w:r>
      <w:r w:rsidR="00215C27">
        <w:t>with</w:t>
      </w:r>
      <w:r>
        <w:t xml:space="preserve"> comprehensive coverage of annotated audio signals spanning the entire vocal repertoire of the three populations of killer whales in the region</w:t>
      </w:r>
      <w:r w:rsidR="00794697">
        <w:t>: Resident, Bigg’s, and Offshore killer whales</w:t>
      </w:r>
      <w:r>
        <w:t xml:space="preserve">. The dataset encompasses recordings sourced from </w:t>
      </w:r>
      <w:r w:rsidR="00AE4D1A">
        <w:t>a variety of</w:t>
      </w:r>
      <w:r>
        <w:t xml:space="preserve"> geographical locations and varying recording conditions. A critical requirement for the dataset is its capability to facilitate the discrimination of target species vocalizations from those produced by other organisms within the survey area</w:t>
      </w:r>
      <w:r w:rsidR="00B92423">
        <w:t xml:space="preserve">. </w:t>
      </w:r>
      <w:proofErr w:type="gramStart"/>
      <w:r w:rsidR="00B92423">
        <w:t>In</w:t>
      </w:r>
      <w:r>
        <w:t xml:space="preserve"> particular</w:t>
      </w:r>
      <w:r w:rsidR="00B92423">
        <w:t>,</w:t>
      </w:r>
      <w:r>
        <w:t xml:space="preserve"> humpback</w:t>
      </w:r>
      <w:proofErr w:type="gramEnd"/>
      <w:r>
        <w:t xml:space="preserve"> whales </w:t>
      </w:r>
      <w:r w:rsidR="00AE4D1A">
        <w:t xml:space="preserve">and </w:t>
      </w:r>
      <w:r>
        <w:t>other odontocetes</w:t>
      </w:r>
      <w:r w:rsidR="00B92423">
        <w:t>,</w:t>
      </w:r>
      <w:r w:rsidR="00AE4D1A">
        <w:t xml:space="preserve"> such as Pacific white-sided dolphins</w:t>
      </w:r>
      <w:r w:rsidR="00B92423">
        <w:t>,</w:t>
      </w:r>
      <w:r w:rsidR="00AE4D1A">
        <w:t xml:space="preserve"> easily confused with the acoustic signals of killer whales. Effort was also made to include anthropogenic noises such as ship propeller cavitation and other abiotic sounds that can sometimes confuse both humans and machine</w:t>
      </w:r>
      <w:r w:rsidR="00B92423">
        <w:t xml:space="preserve"> learning</w:t>
      </w:r>
      <w:r w:rsidR="00AE4D1A">
        <w:t xml:space="preserve"> models</w:t>
      </w:r>
      <w:r>
        <w:t xml:space="preserve">. Therefore, the dataset includes specific instances of </w:t>
      </w:r>
      <w:r w:rsidR="00AE4D1A">
        <w:t>a variety of</w:t>
      </w:r>
      <w:r>
        <w:t xml:space="preserve"> confounding signals to </w:t>
      </w:r>
      <w:r w:rsidR="00AE4D1A">
        <w:t xml:space="preserve">potentially </w:t>
      </w:r>
      <w:r>
        <w:t xml:space="preserve">enhance the robustness of </w:t>
      </w:r>
      <w:r w:rsidR="00AE4D1A">
        <w:t>any</w:t>
      </w:r>
      <w:r>
        <w:t xml:space="preserve"> detection and classification algorithm developed </w:t>
      </w:r>
      <w:r w:rsidR="00AE4D1A">
        <w:t>with these data</w:t>
      </w:r>
      <w:r>
        <w:t xml:space="preserve">. </w:t>
      </w:r>
    </w:p>
    <w:p w14:paraId="13F88AD9" w14:textId="786906D5" w:rsidR="00EC15A0" w:rsidRDefault="00EE183D" w:rsidP="00C06113">
      <w:r>
        <w:t xml:space="preserve">Building such a dataset is challenging and often cost prohibitive for a single organization. Thus, in this effort we have combined smaller annotated datasets from multiple commercial, </w:t>
      </w:r>
      <w:r w:rsidR="008C26DC">
        <w:t>non-profit</w:t>
      </w:r>
      <w:r>
        <w:t>,</w:t>
      </w:r>
      <w:r w:rsidR="008C26DC">
        <w:t xml:space="preserve"> academic,</w:t>
      </w:r>
      <w:r>
        <w:t xml:space="preserve"> and governmental organizations </w:t>
      </w:r>
      <w:r w:rsidR="0026568A">
        <w:t>to</w:t>
      </w:r>
      <w:r>
        <w:t xml:space="preserve"> build an ecologically representative annotation dataset</w:t>
      </w:r>
      <w:r w:rsidR="00C06113">
        <w:t xml:space="preserve">. </w:t>
      </w:r>
      <w:r w:rsidR="0088680E">
        <w:t xml:space="preserve">Much of the </w:t>
      </w:r>
      <w:r w:rsidR="0088680E">
        <w:lastRenderedPageBreak/>
        <w:t>annotation effort was provided through the Humans and Algorithms Listening</w:t>
      </w:r>
      <w:r w:rsidR="004B460B">
        <w:t xml:space="preserve"> and Looking</w:t>
      </w:r>
      <w:r w:rsidR="0088680E">
        <w:t xml:space="preserve"> for Orcas (HALLO) project which used a standardized annotation procedure included in </w:t>
      </w:r>
      <w:r w:rsidR="00B92423">
        <w:t>S</w:t>
      </w:r>
      <w:r w:rsidR="0088680E">
        <w:t xml:space="preserve">upplemental </w:t>
      </w:r>
      <w:r w:rsidR="00B92423">
        <w:t>I</w:t>
      </w:r>
      <w:r w:rsidR="0088680E">
        <w:t xml:space="preserve">nformation </w:t>
      </w:r>
      <w:r w:rsidR="00CE0341">
        <w:t>A</w:t>
      </w:r>
      <w:r w:rsidR="0088680E">
        <w:t xml:space="preserve">. The following sections provide detailed information on the 1) Deployment 2) Processing and </w:t>
      </w:r>
      <w:r w:rsidR="00725123">
        <w:t>3</w:t>
      </w:r>
      <w:r w:rsidR="0088680E">
        <w:t>) Annotation procedure</w:t>
      </w:r>
      <w:r w:rsidR="00B92423">
        <w:t>s</w:t>
      </w:r>
      <w:r w:rsidR="0088680E">
        <w:t>. Metadata, where available, is</w:t>
      </w:r>
      <w:r w:rsidR="00B92423">
        <w:t xml:space="preserve"> presented</w:t>
      </w:r>
      <w:r w:rsidR="0088680E">
        <w:t xml:space="preserve"> in </w:t>
      </w:r>
      <w:r>
        <w:fldChar w:fldCharType="begin"/>
      </w:r>
      <w:r>
        <w:instrText xml:space="preserve"> REF _Ref160180346 \h </w:instrText>
      </w:r>
      <w:r>
        <w:fldChar w:fldCharType="separate"/>
      </w:r>
      <w:r w:rsidR="0088680E">
        <w:t xml:space="preserve">Table </w:t>
      </w:r>
      <w:r w:rsidR="0088680E" w:rsidRPr="23114129">
        <w:rPr>
          <w:noProof/>
        </w:rPr>
        <w:t>2</w:t>
      </w:r>
      <w:r>
        <w:fldChar w:fldCharType="end"/>
      </w:r>
      <w:r w:rsidR="0088680E">
        <w:t>.</w:t>
      </w:r>
      <w:r w:rsidR="008F77D2">
        <w:t xml:space="preserve"> While every effort has been made to regularize metadata across the entirety of the dataset, this was not always possible. Rather than exclude data not meeting an arbitrary threshold, we provide as much detail as possible and leave </w:t>
      </w:r>
      <w:r w:rsidR="00B92423">
        <w:t xml:space="preserve">the </w:t>
      </w:r>
      <w:r w:rsidR="008F77D2">
        <w:t xml:space="preserve">final decision on </w:t>
      </w:r>
      <w:r w:rsidR="00B92423">
        <w:t xml:space="preserve">which </w:t>
      </w:r>
      <w:r w:rsidR="008F77D2">
        <w:t xml:space="preserve">datasets to include or exclude to the </w:t>
      </w:r>
      <w:r w:rsidR="00B92423">
        <w:t>user’s</w:t>
      </w:r>
      <w:r w:rsidR="008F77D2">
        <w:t xml:space="preserve"> discretion.</w:t>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2EDAB165" w14:textId="0BBB5AE8" w:rsidR="00A966D6" w:rsidRDefault="00427D7A" w:rsidP="09691109">
      <w:r>
        <w:t xml:space="preserve">The dataset contains audio and annotations provided by a collaboration of </w:t>
      </w:r>
      <w:r w:rsidR="00CE0341">
        <w:t>industry partners</w:t>
      </w:r>
      <w:r>
        <w:t>, not-for-profits</w:t>
      </w:r>
      <w:r w:rsidR="00380092">
        <w:t>, universities,</w:t>
      </w:r>
      <w:r>
        <w:t xml:space="preserve"> and governmental organizations</w:t>
      </w:r>
      <w:r w:rsidR="00B31365">
        <w:t xml:space="preserve"> (</w:t>
      </w:r>
      <w:r>
        <w:fldChar w:fldCharType="begin"/>
      </w:r>
      <w:r>
        <w:instrText xml:space="preserve"> REF _Ref160180346 \h </w:instrText>
      </w:r>
      <w:r>
        <w:fldChar w:fldCharType="separate"/>
      </w:r>
      <w:r w:rsidR="008671E3">
        <w:t xml:space="preserve">Table </w:t>
      </w:r>
      <w:r w:rsidR="008671E3" w:rsidRPr="09691109">
        <w:rPr>
          <w:noProof/>
        </w:rPr>
        <w:t>2</w:t>
      </w:r>
      <w:r>
        <w:fldChar w:fldCharType="end"/>
      </w:r>
      <w:r w:rsidR="00B31365">
        <w:t>).</w:t>
      </w:r>
      <w:r>
        <w:t xml:space="preserve"> </w:t>
      </w:r>
      <w:r w:rsidR="00B72365">
        <w:t xml:space="preserve">These </w:t>
      </w:r>
      <w:r>
        <w:t>includ</w:t>
      </w:r>
      <w:r w:rsidR="00B72365">
        <w:t>e</w:t>
      </w:r>
      <w:r>
        <w:t xml:space="preserve"> </w:t>
      </w:r>
      <w:proofErr w:type="spellStart"/>
      <w:r w:rsidR="00023FBD">
        <w:t>Orcasound</w:t>
      </w:r>
      <w:proofErr w:type="spellEnd"/>
      <w:r>
        <w:t xml:space="preserve">, Ocean Networks Canada (ONC), the Fisheries </w:t>
      </w:r>
      <w:r w:rsidR="003C4207">
        <w:t>&amp;</w:t>
      </w:r>
      <w:r>
        <w:t xml:space="preserve"> Oceans </w:t>
      </w:r>
      <w:r w:rsidR="003C4207">
        <w:t xml:space="preserve">Canada </w:t>
      </w:r>
      <w:r>
        <w:t>(DFO),</w:t>
      </w:r>
      <w:r w:rsidR="00725123">
        <w:t xml:space="preserve"> </w:t>
      </w:r>
      <w:r>
        <w:t>JASCO Applied Sciences (JASCO</w:t>
      </w:r>
      <w:r w:rsidR="003C4207">
        <w:t>)</w:t>
      </w:r>
      <w:r>
        <w:t xml:space="preserve">, </w:t>
      </w:r>
      <w:proofErr w:type="spellStart"/>
      <w:r>
        <w:t>Saturna</w:t>
      </w:r>
      <w:proofErr w:type="spellEnd"/>
      <w:r>
        <w:t xml:space="preserve"> Island Marine Research &amp; Education Society (SIMRES)</w:t>
      </w:r>
      <w:r w:rsidR="00380092">
        <w:t>, and the University of Alaska Fairbanks and North Gulf Oceanic Society</w:t>
      </w:r>
      <w:r w:rsidR="00215D48">
        <w:t xml:space="preserve"> (Figure 1).</w:t>
      </w:r>
      <w:r>
        <w:t xml:space="preserve"> Data were collected using a variety of instruments deployed in the </w:t>
      </w:r>
      <w:r w:rsidR="00682B4D">
        <w:t xml:space="preserve">Northeast Pacific from Washington State to Southeast Alaska </w:t>
      </w:r>
      <w:r>
        <w:t xml:space="preserve">including </w:t>
      </w:r>
      <w:r w:rsidR="007E7D64">
        <w:t>AMARs (</w:t>
      </w:r>
      <w:hyperlink r:id="rId8" w:history="1">
        <w:r w:rsidR="007E7D64" w:rsidRPr="00A61BCC">
          <w:rPr>
            <w:rStyle w:val="Hyperlink"/>
          </w:rPr>
          <w:t>https://www.jasco.com</w:t>
        </w:r>
      </w:hyperlink>
      <w:r w:rsidR="007E7D64">
        <w:t>), AURALs (Multi-</w:t>
      </w:r>
      <w:proofErr w:type="spellStart"/>
      <w:r w:rsidR="007E7D64">
        <w:t>Electronique</w:t>
      </w:r>
      <w:proofErr w:type="spellEnd"/>
      <w:r w:rsidR="007E7D64">
        <w:t xml:space="preserve"> Inc.), Song Meters (SM2Ms, Wildlife Acoustics)</w:t>
      </w:r>
      <w:r>
        <w:t xml:space="preserve">, Ocean Sonics </w:t>
      </w:r>
      <w:proofErr w:type="spellStart"/>
      <w:r>
        <w:t>icListen</w:t>
      </w:r>
      <w:proofErr w:type="spellEnd"/>
      <w:r w:rsidR="00D2087C">
        <w:t xml:space="preserve"> hydrophones</w:t>
      </w:r>
      <w:r w:rsidR="0026568A">
        <w:t xml:space="preserve"> (https://oceansonics.com/products/iclisten-sj9/)</w:t>
      </w:r>
      <w:r>
        <w:t xml:space="preserve">, and Ocean Instruments </w:t>
      </w:r>
      <w:proofErr w:type="spellStart"/>
      <w:r w:rsidR="00380092">
        <w:t>S</w:t>
      </w:r>
      <w:r>
        <w:t>ound</w:t>
      </w:r>
      <w:r w:rsidR="00380092">
        <w:t>T</w:t>
      </w:r>
      <w:r>
        <w:t>rap</w:t>
      </w:r>
      <w:proofErr w:type="spellEnd"/>
      <w:r>
        <w:t xml:space="preserve"> record</w:t>
      </w:r>
      <w:r w:rsidR="00380092">
        <w:t>ing hydrophones</w:t>
      </w:r>
      <w:r w:rsidR="0026568A">
        <w:t xml:space="preserve"> (</w:t>
      </w:r>
      <w:r w:rsidR="5725EC1C">
        <w:t>https://www.oceaninstruments.co.nz/</w:t>
      </w:r>
      <w:r w:rsidR="0026568A">
        <w:t>)</w:t>
      </w:r>
      <w:r>
        <w:t xml:space="preserve">. </w:t>
      </w:r>
      <w:r w:rsidR="003C4207">
        <w:t xml:space="preserve">Deployment depths ranged from 8 to 253 m. </w:t>
      </w:r>
      <w:r>
        <w:t>Data coverage varied</w:t>
      </w:r>
      <w:r w:rsidR="00693F59">
        <w:t xml:space="preserve"> but covered a </w:t>
      </w:r>
      <w:r w:rsidR="005C02A9">
        <w:t>9-year</w:t>
      </w:r>
      <w:r w:rsidR="00693F59">
        <w:t xml:space="preserve"> period between May 2013 and</w:t>
      </w:r>
      <w:r w:rsidR="00A40580">
        <w:t xml:space="preserve"> April </w:t>
      </w:r>
      <w:r w:rsidR="00693F59">
        <w:t>202</w:t>
      </w:r>
      <w:r w:rsidR="00A40580">
        <w:t>3</w:t>
      </w:r>
      <w:r w:rsidR="005C02A9">
        <w:t>.</w:t>
      </w:r>
      <w:r w:rsidR="00693F59">
        <w:t xml:space="preserve"> </w:t>
      </w:r>
      <w:r w:rsidR="005C02A9">
        <w:t>Deployment, processing, and annotation details for each dataset are provided in the following sections.</w:t>
      </w:r>
    </w:p>
    <w:p w14:paraId="0A85E4FA" w14:textId="579E23BE" w:rsidR="00E3086D" w:rsidRDefault="00977016" w:rsidP="00D2087C">
      <w:r>
        <w:t xml:space="preserve">To address </w:t>
      </w:r>
      <w:r w:rsidR="0088680E">
        <w:t>consistency</w:t>
      </w:r>
      <w:r>
        <w:t xml:space="preserve"> issues</w:t>
      </w:r>
      <w:r w:rsidR="00D2087C">
        <w:t xml:space="preserve"> across multiple annotation schemes and annotators</w:t>
      </w:r>
      <w:r w:rsidR="003C4207">
        <w:t>,</w:t>
      </w:r>
      <w:r w:rsidR="00D2087C">
        <w:t xml:space="preserve"> we take a two-step approach. First, we provide the </w:t>
      </w:r>
      <w:r w:rsidR="003C4207">
        <w:t xml:space="preserve">original, </w:t>
      </w:r>
      <w:r w:rsidR="00D2087C">
        <w:t xml:space="preserve">raw annotations with explanations from each organization </w:t>
      </w:r>
      <w:r w:rsidR="003C4207">
        <w:t>about</w:t>
      </w:r>
      <w:r w:rsidR="00D2087C">
        <w:t xml:space="preserve"> how the data were processed.</w:t>
      </w:r>
      <w:r w:rsidR="00E3086D">
        <w:t xml:space="preserve"> These are stored within the ‘Annotations’ folder under each organization’s data.</w:t>
      </w:r>
      <w:r w:rsidR="00D2087C">
        <w:t xml:space="preserve"> The original annotations often contain considerable information that is beyond the scope of the challenge including a variety of different labels for biologic and anthropogenic sounds and finer resolution on killer whale calls (e.g. matriline or call type). These annotation details </w:t>
      </w:r>
      <w:r w:rsidR="00936AC4">
        <w:t xml:space="preserve">may </w:t>
      </w:r>
      <w:r w:rsidR="00D2087C">
        <w:t>be of interest to those knowledgeable in the field of killer whale acoustics</w:t>
      </w:r>
      <w:r w:rsidR="003C4207">
        <w:t xml:space="preserve"> hence their inclusion</w:t>
      </w:r>
      <w:r w:rsidR="00D2087C">
        <w:t>.</w:t>
      </w:r>
      <w:r w:rsidR="00E3086D">
        <w:t xml:space="preserve"> Further information about the analysis procedure, where applicable, is stored in the ‘meta’ folder in each organizations data</w:t>
      </w:r>
      <w:r w:rsidR="00B67BD9">
        <w:t xml:space="preserve"> along with any additional deployment information or relevant reports provided by the dataset authors</w:t>
      </w:r>
      <w:r w:rsidR="00E3086D">
        <w:t xml:space="preserve">. </w:t>
      </w:r>
    </w:p>
    <w:p w14:paraId="66F67085" w14:textId="44FA912B" w:rsidR="00A966D6" w:rsidRDefault="00B67BD9" w:rsidP="00D2087C">
      <w:r>
        <w:t xml:space="preserve">To aid in rapid usability </w:t>
      </w:r>
      <w:r w:rsidR="003C4207">
        <w:t>w</w:t>
      </w:r>
      <w:r w:rsidR="00D2087C">
        <w:t xml:space="preserve">e also provide a </w:t>
      </w:r>
      <w:r w:rsidR="003C4207">
        <w:t xml:space="preserve">standardized </w:t>
      </w:r>
      <w:r>
        <w:t xml:space="preserve">annotation file collated </w:t>
      </w:r>
      <w:r w:rsidR="00D2087C">
        <w:t xml:space="preserve">across all </w:t>
      </w:r>
      <w:proofErr w:type="gramStart"/>
      <w:r w:rsidR="00D2087C">
        <w:t>providers</w:t>
      </w:r>
      <w:r>
        <w:t xml:space="preserve">  (</w:t>
      </w:r>
      <w:proofErr w:type="gramEnd"/>
      <w:r>
        <w:t>Annotations.csv)</w:t>
      </w:r>
      <w:r w:rsidR="00D2087C">
        <w:t>. The</w:t>
      </w:r>
      <w:r w:rsidR="0060100C">
        <w:t xml:space="preserve"> collated </w:t>
      </w:r>
      <w:r w:rsidR="0052591A">
        <w:t xml:space="preserve">annotation </w:t>
      </w:r>
      <w:proofErr w:type="gramStart"/>
      <w:r>
        <w:t xml:space="preserve">file </w:t>
      </w:r>
      <w:r w:rsidR="00977016">
        <w:t xml:space="preserve"> </w:t>
      </w:r>
      <w:r w:rsidR="0060100C">
        <w:t>includes</w:t>
      </w:r>
      <w:proofErr w:type="gramEnd"/>
      <w:r w:rsidR="0060100C">
        <w:t xml:space="preserve"> standardized annotations from across all datasets with labels described in </w:t>
      </w:r>
      <w:r w:rsidR="0060100C">
        <w:fldChar w:fldCharType="begin"/>
      </w:r>
      <w:r w:rsidR="0060100C">
        <w:instrText xml:space="preserve"> REF _Ref169574739 \h </w:instrText>
      </w:r>
      <w:r w:rsidR="0060100C">
        <w:fldChar w:fldCharType="separate"/>
      </w:r>
      <w:r w:rsidR="0060100C">
        <w:t>Technical Validation</w:t>
      </w:r>
      <w:r w:rsidR="0060100C">
        <w:fldChar w:fldCharType="end"/>
      </w:r>
      <w:r w:rsidR="0060100C">
        <w:t xml:space="preserve"> section (</w:t>
      </w:r>
      <w:r w:rsidR="0060100C">
        <w:fldChar w:fldCharType="begin"/>
      </w:r>
      <w:r w:rsidR="0060100C">
        <w:instrText xml:space="preserve"> REF _Ref169574781 \h </w:instrText>
      </w:r>
      <w:r w:rsidR="0060100C">
        <w:fldChar w:fldCharType="separate"/>
      </w:r>
      <w:r w:rsidR="0060100C">
        <w:t xml:space="preserve">Table </w:t>
      </w:r>
      <w:r w:rsidR="0060100C">
        <w:rPr>
          <w:noProof/>
        </w:rPr>
        <w:t>1</w:t>
      </w:r>
      <w:r w:rsidR="0060100C">
        <w:fldChar w:fldCharType="end"/>
      </w:r>
      <w:r w:rsidR="0060100C">
        <w:t>).</w:t>
      </w:r>
      <w:r>
        <w:t xml:space="preserve"> Details on how original annotations were standardized to fit the final annotations file are provided in each subsection below. The code used to </w:t>
      </w:r>
      <w:r w:rsidR="000843D7">
        <w:t>produce</w:t>
      </w:r>
      <w:r>
        <w:t xml:space="preserve"> the </w:t>
      </w:r>
      <w:r w:rsidR="00D2087C">
        <w:t xml:space="preserve">Annoations.csv </w:t>
      </w:r>
      <w:proofErr w:type="gramStart"/>
      <w:r>
        <w:t>is located in</w:t>
      </w:r>
      <w:proofErr w:type="gramEnd"/>
      <w:r>
        <w:t xml:space="preserve"> the following GitHub repository</w:t>
      </w:r>
      <w:r w:rsidR="004B460B">
        <w:t xml:space="preserve"> (</w:t>
      </w:r>
      <w:hyperlink r:id="rId9" w:history="1">
        <w:r w:rsidR="004B460B" w:rsidRPr="00671BB0">
          <w:rPr>
            <w:rStyle w:val="Hyperlink"/>
          </w:rPr>
          <w:t>https://github.com/JPalmerK/DCLDE2026</w:t>
        </w:r>
      </w:hyperlink>
      <w:r>
        <w:t>.</w:t>
      </w:r>
    </w:p>
    <w:p w14:paraId="61182AB7" w14:textId="77777777" w:rsidR="006D74B9" w:rsidRPr="00395AFA" w:rsidRDefault="006D74B9" w:rsidP="006D74B9"/>
    <w:p w14:paraId="1AC34DCC" w14:textId="6A6B5D14" w:rsidR="00023FBD" w:rsidRDefault="00023FBD" w:rsidP="008576B5">
      <w:pPr>
        <w:pStyle w:val="Heading3"/>
      </w:pPr>
      <w:proofErr w:type="spellStart"/>
      <w:r>
        <w:lastRenderedPageBreak/>
        <w:t>Orcasound</w:t>
      </w:r>
      <w:proofErr w:type="spellEnd"/>
    </w:p>
    <w:p w14:paraId="042DBBBC" w14:textId="77777777" w:rsidR="008576B5" w:rsidRDefault="008576B5" w:rsidP="00CC57DD"/>
    <w:p w14:paraId="0E327C2F" w14:textId="7A5C12B0" w:rsidR="00023FBD" w:rsidRPr="00E3379A" w:rsidRDefault="00C4761B" w:rsidP="09691109">
      <w:pPr>
        <w:rPr>
          <w:rFonts w:ascii="Calibri" w:hAnsi="Calibri" w:cs="Calibri"/>
        </w:rPr>
      </w:pPr>
      <w:proofErr w:type="spellStart"/>
      <w:r>
        <w:t>Orcasound</w:t>
      </w:r>
      <w:proofErr w:type="spellEnd"/>
      <w:r>
        <w:t xml:space="preserve"> is a cooperative hydrophone network and an </w:t>
      </w:r>
      <w:r w:rsidR="006A063C">
        <w:t>open-source</w:t>
      </w:r>
      <w:r>
        <w:t xml:space="preserve"> software &amp; hardware project. </w:t>
      </w:r>
      <w:proofErr w:type="spellStart"/>
      <w:r w:rsidR="006A063C">
        <w:t>Orcasound</w:t>
      </w:r>
      <w:proofErr w:type="spellEnd"/>
      <w:r w:rsidR="006A063C">
        <w:t xml:space="preserve"> audio and annotations </w:t>
      </w:r>
      <w:r w:rsidR="00023FBD">
        <w:t>were compiled from multiple recording efforts spanning from 2017 to 2020. This public dataset includes nine labeling efforts with the '</w:t>
      </w:r>
      <w:proofErr w:type="spellStart"/>
      <w:r w:rsidR="00023FBD">
        <w:t>Pod.Cast</w:t>
      </w:r>
      <w:proofErr w:type="spellEnd"/>
      <w:r w:rsidR="00023FBD">
        <w:t xml:space="preserve">' annotation tool, an </w:t>
      </w:r>
      <w:r w:rsidR="0026568A">
        <w:t>open-source</w:t>
      </w:r>
      <w:r w:rsidR="00023FBD">
        <w:t xml:space="preserve"> web app developed by Microsoft Hackathon volunteers to efficiently analyze audio data to detect the presence of killer whale calls (https://ai4orcas.net/portfolio/pod-cast-annotation-system/). </w:t>
      </w:r>
      <w:r w:rsidR="00B07519">
        <w:t>Origi</w:t>
      </w:r>
      <w:del w:id="1" w:author="Michael Dowd" w:date="2024-08-28T15:01:00Z">
        <w:r w:rsidDel="00B07519">
          <w:delText>o</w:delText>
        </w:r>
      </w:del>
      <w:r w:rsidR="00B07519">
        <w:t>nal</w:t>
      </w:r>
      <w:r w:rsidR="00023FBD">
        <w:t xml:space="preserve"> audio recordings and annotations are accessible via </w:t>
      </w:r>
      <w:proofErr w:type="spellStart"/>
      <w:r w:rsidR="00023FBD">
        <w:t>Orcasound's</w:t>
      </w:r>
      <w:proofErr w:type="spellEnd"/>
      <w:r w:rsidR="00023FBD">
        <w:t xml:space="preserve"> open labeled data bucket. The dataset is organized into annotation rounds that </w:t>
      </w:r>
      <w:proofErr w:type="gramStart"/>
      <w:r w:rsidR="00023FBD">
        <w:t>used</w:t>
      </w:r>
      <w:proofErr w:type="gramEnd"/>
      <w:r w:rsidR="00023FBD">
        <w:t xml:space="preserve"> audio data from various </w:t>
      </w:r>
      <w:proofErr w:type="spellStart"/>
      <w:r w:rsidR="00023FBD">
        <w:t>Orcasound</w:t>
      </w:r>
      <w:proofErr w:type="spellEnd"/>
      <w:r w:rsidR="00023FBD">
        <w:t xml:space="preserve"> locations with a range signal</w:t>
      </w:r>
      <w:r w:rsidR="00DB6F6D">
        <w:t xml:space="preserve"> to </w:t>
      </w:r>
      <w:r w:rsidR="00023FBD">
        <w:t xml:space="preserve">noise </w:t>
      </w:r>
      <w:r w:rsidR="00DB6F6D">
        <w:t xml:space="preserve">ratios </w:t>
      </w:r>
      <w:r w:rsidR="00C05B1B">
        <w:t xml:space="preserve">for SRKW calls </w:t>
      </w:r>
      <w:r w:rsidR="00DB6F6D">
        <w:t xml:space="preserve">and </w:t>
      </w:r>
      <w:r w:rsidR="00023FBD">
        <w:t>background noise characteristics.</w:t>
      </w:r>
      <w:r w:rsidR="006E08B0">
        <w:t xml:space="preserve"> Full details of </w:t>
      </w:r>
      <w:proofErr w:type="spellStart"/>
      <w:r w:rsidR="00381BBF">
        <w:t>O</w:t>
      </w:r>
      <w:r w:rsidR="006E08B0">
        <w:t>rcasound</w:t>
      </w:r>
      <w:proofErr w:type="spellEnd"/>
      <w:r w:rsidR="006E08B0">
        <w:t xml:space="preserve"> data are available on the </w:t>
      </w:r>
      <w:r w:rsidR="42600590">
        <w:t>GitHub</w:t>
      </w:r>
      <w:r w:rsidR="006E08B0">
        <w:t xml:space="preserve"> </w:t>
      </w:r>
      <w:r w:rsidR="2BBB7C3A">
        <w:t>repositories</w:t>
      </w:r>
      <w:r w:rsidR="006E08B0">
        <w:t xml:space="preserve"> for these projects </w:t>
      </w:r>
      <w:r>
        <w:fldChar w:fldCharType="begin"/>
      </w:r>
      <w:r>
        <w:instrText xml:space="preserve"> ADDIN ZOTERO_ITEM CSL_CITATION {"citationID":"U5HmgflU","properties":{"formattedCitation":"({\\i{}Orcasound}, n.d.)","plainCitation":"(Orcasound, n.d.)","noteIndex":0},"citationItems":[{"id":109,"uris":["http://zotero.org/users/local/kg8zx2dc/items/L8S8I63L"],"itemData":{"id":109,"type":"webpage","title":"Orcasound","URL":"https://github.com/orcasound","accessed":{"date-parts":[["2024",6,19]]}}}],"schema":"https://github.com/citation-style-language/schema/raw/master/csl-citation.json"} </w:instrText>
      </w:r>
      <w:r>
        <w:fldChar w:fldCharType="separate"/>
      </w:r>
      <w:r w:rsidR="006E08B0" w:rsidRPr="09691109">
        <w:rPr>
          <w:rFonts w:ascii="Calibri" w:hAnsi="Calibri" w:cs="Calibri"/>
        </w:rPr>
        <w:t>(</w:t>
      </w:r>
      <w:r w:rsidR="006E08B0" w:rsidRPr="09691109">
        <w:rPr>
          <w:rFonts w:ascii="Calibri" w:hAnsi="Calibri" w:cs="Calibri"/>
          <w:i/>
          <w:iCs/>
        </w:rPr>
        <w:t>Orcasound</w:t>
      </w:r>
      <w:r w:rsidR="006E08B0" w:rsidRPr="09691109">
        <w:rPr>
          <w:rFonts w:ascii="Calibri" w:hAnsi="Calibri" w:cs="Calibri"/>
        </w:rPr>
        <w:t>, n.d.)</w:t>
      </w:r>
      <w:r>
        <w:fldChar w:fldCharType="end"/>
      </w:r>
    </w:p>
    <w:p w14:paraId="21FBC2DC" w14:textId="4FEB0524" w:rsidR="00CC57DD" w:rsidRDefault="00CC57DD" w:rsidP="00CC57DD">
      <w:pPr>
        <w:rPr>
          <w:b/>
          <w:bCs/>
        </w:rPr>
      </w:pPr>
      <w:r w:rsidRPr="09691109">
        <w:rPr>
          <w:b/>
          <w:bCs/>
        </w:rPr>
        <w:t>Deployment</w:t>
      </w:r>
      <w:commentRangeStart w:id="2"/>
      <w:commentRangeStart w:id="3"/>
      <w:commentRangeEnd w:id="2"/>
      <w:r>
        <w:rPr>
          <w:rStyle w:val="CommentReference"/>
        </w:rPr>
        <w:commentReference w:id="2"/>
      </w:r>
      <w:commentRangeEnd w:id="3"/>
      <w:r w:rsidR="00BF4E0B">
        <w:rPr>
          <w:rStyle w:val="CommentReference"/>
        </w:rPr>
        <w:commentReference w:id="3"/>
      </w:r>
    </w:p>
    <w:p w14:paraId="6CB250E9" w14:textId="43F45C48" w:rsidR="00023FBD" w:rsidRDefault="00023FBD" w:rsidP="00CC57DD">
      <w:r w:rsidRPr="00023FBD">
        <w:t xml:space="preserve">The </w:t>
      </w:r>
      <w:proofErr w:type="spellStart"/>
      <w:r w:rsidRPr="00023FBD">
        <w:t>Orcasound</w:t>
      </w:r>
      <w:proofErr w:type="spellEnd"/>
      <w:r w:rsidRPr="00023FBD">
        <w:t xml:space="preserve"> data were gathered from three sites in Washington State, USA: the </w:t>
      </w:r>
      <w:proofErr w:type="spellStart"/>
      <w:r w:rsidRPr="00023FBD">
        <w:t>Orcasound</w:t>
      </w:r>
      <w:proofErr w:type="spellEnd"/>
      <w:r w:rsidRPr="00023FBD">
        <w:t xml:space="preserve"> Lab on San Juan Island (Haro Strait), Bush Point on Whidbey Island, and Port Townsend (the latter two</w:t>
      </w:r>
      <w:ins w:id="4" w:author="Michael Dowd" w:date="2024-08-28T15:06:00Z" w16du:dateUtc="2024-08-28T18:06:00Z">
        <w:r w:rsidR="00C05B1B">
          <w:t xml:space="preserve"> sites are</w:t>
        </w:r>
      </w:ins>
      <w:r w:rsidRPr="00023FBD">
        <w:t xml:space="preserve"> within Admiralty Inlet). At each location, low-cost hydrophones were deployed: LabCore-40 or CRT26-08 elements were utilized in Admiralty Inlet, whereas </w:t>
      </w:r>
      <w:proofErr w:type="spellStart"/>
      <w:r w:rsidRPr="00023FBD">
        <w:t>Orcasound</w:t>
      </w:r>
      <w:proofErr w:type="spellEnd"/>
      <w:r w:rsidRPr="00023FBD">
        <w:t xml:space="preserve"> Lab tested a wide variety of elements, including HTI 99-MIN, Aquarian AS-1, and ITC1032 models. These hydrophones were deployed in shallow waters (less than 10 meters at low tide) using bespoke, affordable live-streaming equipment (Raspberry Pi with the </w:t>
      </w:r>
      <w:proofErr w:type="spellStart"/>
      <w:r w:rsidRPr="00023FBD">
        <w:t>Pisound</w:t>
      </w:r>
      <w:proofErr w:type="spellEnd"/>
      <w:r w:rsidRPr="00023FBD">
        <w:t xml:space="preserve"> ADC HAT [</w:t>
      </w:r>
      <w:proofErr w:type="gramStart"/>
      <w:r w:rsidRPr="00023FBD">
        <w:t>24 bit</w:t>
      </w:r>
      <w:proofErr w:type="gramEnd"/>
      <w:r w:rsidRPr="00023FBD">
        <w:t xml:space="preserve">, stereo, max 192 kHz]) and the </w:t>
      </w:r>
      <w:proofErr w:type="spellStart"/>
      <w:r w:rsidRPr="00023FBD">
        <w:t>orcanode</w:t>
      </w:r>
      <w:proofErr w:type="spellEnd"/>
      <w:r w:rsidRPr="00023FBD">
        <w:t xml:space="preserve"> open source code that generates compressed, lossy audio segments in HLS format and uploads it to an open S3 bucket sponsored by Amazon. </w:t>
      </w:r>
      <w:r w:rsidR="006E08B0">
        <w:t xml:space="preserve">Hydrophones and recording systems for these projects have not been calibrated. </w:t>
      </w:r>
    </w:p>
    <w:p w14:paraId="5DE6F87F" w14:textId="2A3920F6" w:rsidR="00CC57DD" w:rsidRDefault="00CC57DD" w:rsidP="00CC57DD">
      <w:pPr>
        <w:rPr>
          <w:b/>
          <w:bCs/>
        </w:rPr>
      </w:pPr>
      <w:r>
        <w:rPr>
          <w:b/>
          <w:bCs/>
        </w:rPr>
        <w:t>Processing</w:t>
      </w:r>
    </w:p>
    <w:p w14:paraId="248A5F12" w14:textId="780486E9" w:rsidR="008C22A6" w:rsidRDefault="00DB6F6D" w:rsidP="006E08B0">
      <w:r>
        <w:t xml:space="preserve">Audio data were collected in a variety of formats and at multiple sample rates. </w:t>
      </w:r>
      <w:proofErr w:type="gramStart"/>
      <w:r w:rsidR="00380F9D">
        <w:t>The majority of</w:t>
      </w:r>
      <w:proofErr w:type="gramEnd"/>
      <w:r w:rsidR="00380F9D">
        <w:t xml:space="preserve"> the audio data were sampled at 48khz but a strong lowpass filter with a steep </w:t>
      </w:r>
      <w:proofErr w:type="spellStart"/>
      <w:r w:rsidR="00380F9D">
        <w:t>rolloff</w:t>
      </w:r>
      <w:proofErr w:type="spellEnd"/>
      <w:r w:rsidR="00380F9D">
        <w:t xml:space="preserve"> at 16.5k</w:t>
      </w:r>
      <w:ins w:id="5" w:author="Michael Dowd" w:date="2024-08-28T15:07:00Z" w16du:dateUtc="2024-08-28T18:07:00Z">
        <w:r w:rsidR="00C05B1B">
          <w:t>H</w:t>
        </w:r>
      </w:ins>
      <w:del w:id="6" w:author="Michael Dowd" w:date="2024-08-28T15:07:00Z" w16du:dateUtc="2024-08-28T18:07:00Z">
        <w:r w:rsidR="00380F9D" w:rsidDel="00C05B1B">
          <w:delText>h</w:delText>
        </w:r>
      </w:del>
      <w:r w:rsidR="00380F9D">
        <w:t xml:space="preserve">z was applied rendering frequencies above this filter unusable. </w:t>
      </w:r>
      <w:r w:rsidR="006E08B0">
        <w:t>All audio files</w:t>
      </w:r>
      <w:r w:rsidR="008C22A6">
        <w:t xml:space="preserve"> were pre-processed with an </w:t>
      </w:r>
      <w:r w:rsidR="008C22A6" w:rsidRPr="008C22A6">
        <w:t>anti-aliasing filt</w:t>
      </w:r>
      <w:ins w:id="7" w:author="Michael Dowd" w:date="2024-08-28T15:07:00Z" w16du:dateUtc="2024-08-28T18:07:00Z">
        <w:r w:rsidR="00C05B1B">
          <w:t>er</w:t>
        </w:r>
      </w:ins>
      <w:del w:id="8" w:author="Michael Dowd" w:date="2024-08-28T15:07:00Z" w16du:dateUtc="2024-08-28T18:07:00Z">
        <w:r w:rsidR="008C22A6" w:rsidRPr="008C22A6" w:rsidDel="00C05B1B">
          <w:delText>ration</w:delText>
        </w:r>
      </w:del>
      <w:r w:rsidR="008C22A6" w:rsidRPr="008C22A6">
        <w:t xml:space="preserve"> </w:t>
      </w:r>
      <w:r w:rsidR="008C22A6">
        <w:t xml:space="preserve">diminishing </w:t>
      </w:r>
      <w:r w:rsidR="008C22A6" w:rsidRPr="008C22A6">
        <w:t>sound intensities</w:t>
      </w:r>
      <w:r w:rsidR="008C22A6">
        <w:t xml:space="preserve"> at frequencies</w:t>
      </w:r>
      <w:r w:rsidR="008C22A6" w:rsidRPr="008C22A6">
        <w:t xml:space="preserve"> above 12kHz. </w:t>
      </w:r>
      <w:r w:rsidR="008C22A6">
        <w:t>Potential</w:t>
      </w:r>
      <w:r w:rsidR="006E08B0">
        <w:t xml:space="preserve"> southern resident</w:t>
      </w:r>
      <w:r w:rsidR="008C22A6">
        <w:t xml:space="preserve"> killer whale calls were initially detected by citizen scientists who have access to live-streamed audio recordings. Citizen scientists indicate periods of likely killer whale </w:t>
      </w:r>
      <w:r w:rsidR="00087950">
        <w:t>activity,</w:t>
      </w:r>
      <w:r w:rsidR="008C22A6">
        <w:t xml:space="preserve"> and those audio files are reviewed by expert analysists and annotated. </w:t>
      </w:r>
      <w:r w:rsidR="00087950">
        <w:t>These files were archived and noted as ‘candidates’ for further analysis</w:t>
      </w:r>
      <w:r w:rsidR="00C4761B">
        <w:t xml:space="preserve"> </w:t>
      </w:r>
      <w:r w:rsidR="00C4761B">
        <w:fldChar w:fldCharType="begin"/>
      </w:r>
      <w:r w:rsidR="00C4761B">
        <w:instrText xml:space="preserve"> ADDIN ZOTERO_ITEM CSL_CITATION {"citationID":"2GU43Lx0","properties":{"formattedCitation":"({\\i{}OrcaHello}, n.d.)","plainCitation":"(OrcaHello, n.d.)","noteIndex":0},"citationItems":[{"id":111,"uris":["http://zotero.org/users/local/kg8zx2dc/items/M6FH58YP"],"itemData":{"id":111,"type":"webpage","title":"OrcaHello","URL":"https://aifororcas.azurewebsites.net/","accessed":{"date-parts":[["2024",6,19]]}}}],"schema":"https://github.com/citation-style-language/schema/raw/master/csl-citation.json"} </w:instrText>
      </w:r>
      <w:r w:rsidR="00C4761B">
        <w:fldChar w:fldCharType="separate"/>
      </w:r>
      <w:r w:rsidR="00C4761B" w:rsidRPr="00C4761B">
        <w:rPr>
          <w:rFonts w:ascii="Calibri" w:hAnsi="Calibri" w:cs="Calibri"/>
        </w:rPr>
        <w:t>(</w:t>
      </w:r>
      <w:r w:rsidR="00C4761B" w:rsidRPr="00C4761B">
        <w:rPr>
          <w:rFonts w:ascii="Calibri" w:hAnsi="Calibri" w:cs="Calibri"/>
          <w:i/>
          <w:iCs/>
        </w:rPr>
        <w:t>OrcaHello</w:t>
      </w:r>
      <w:r w:rsidR="00C4761B" w:rsidRPr="00C4761B">
        <w:rPr>
          <w:rFonts w:ascii="Calibri" w:hAnsi="Calibri" w:cs="Calibri"/>
        </w:rPr>
        <w:t>, n.d.)</w:t>
      </w:r>
      <w:r w:rsidR="00C4761B">
        <w:fldChar w:fldCharType="end"/>
      </w:r>
      <w:r w:rsidR="00087950">
        <w:t xml:space="preserve">. </w:t>
      </w:r>
    </w:p>
    <w:p w14:paraId="7B669D6B" w14:textId="29E96470" w:rsidR="00CC57DD" w:rsidRPr="00E03AEF" w:rsidRDefault="00CC57DD" w:rsidP="00CC57DD">
      <w:pPr>
        <w:rPr>
          <w:b/>
          <w:bCs/>
        </w:rPr>
      </w:pPr>
      <w:r>
        <w:rPr>
          <w:b/>
          <w:bCs/>
        </w:rPr>
        <w:t>Annotation</w:t>
      </w:r>
    </w:p>
    <w:p w14:paraId="16DF2CD1" w14:textId="48EDE12A" w:rsidR="00AB26C7" w:rsidRDefault="00AB26C7" w:rsidP="00CC57DD">
      <w:r>
        <w:t xml:space="preserve">A subset of </w:t>
      </w:r>
      <w:proofErr w:type="spellStart"/>
      <w:r w:rsidR="00023FBD">
        <w:t>Orcasound</w:t>
      </w:r>
      <w:r>
        <w:t>'s</w:t>
      </w:r>
      <w:proofErr w:type="spellEnd"/>
      <w:r>
        <w:t xml:space="preserve"> open labeled data includes archives that were prepared via the </w:t>
      </w:r>
      <w:proofErr w:type="spellStart"/>
      <w:r>
        <w:t>Pod.</w:t>
      </w:r>
      <w:proofErr w:type="gramStart"/>
      <w:r>
        <w:t>Cast</w:t>
      </w:r>
      <w:proofErr w:type="spellEnd"/>
      <w:proofErr w:type="gramEnd"/>
      <w:r>
        <w:t xml:space="preserve"> system. </w:t>
      </w:r>
      <w:r w:rsidR="00087950">
        <w:t xml:space="preserve">Audio and annotations consist of 9 of the 10 ‘rounds’ of </w:t>
      </w:r>
      <w:proofErr w:type="spellStart"/>
      <w:r w:rsidR="004F2E4C">
        <w:t>P</w:t>
      </w:r>
      <w:r w:rsidR="00087950">
        <w:t>od.</w:t>
      </w:r>
      <w:r w:rsidR="004F2E4C">
        <w:t>C</w:t>
      </w:r>
      <w:r w:rsidR="00087950">
        <w:t>ast</w:t>
      </w:r>
      <w:proofErr w:type="spellEnd"/>
      <w:r w:rsidR="00087950">
        <w:t xml:space="preserve"> datasets, each being part of a Google Summer of Code competition. </w:t>
      </w:r>
      <w:r>
        <w:t>For each 'Round' of data, candidate</w:t>
      </w:r>
      <w:r w:rsidR="007A3913">
        <w:t xml:space="preserve"> audio data</w:t>
      </w:r>
      <w:r>
        <w:t xml:space="preserve"> for </w:t>
      </w:r>
      <w:r w:rsidR="007A3913">
        <w:t>SRKW</w:t>
      </w:r>
      <w:r>
        <w:t xml:space="preserve"> pre-labeled by running an existing classifier with a threshold tuned for high-</w:t>
      </w:r>
      <w:r w:rsidR="00A965A0">
        <w:t>recall and</w:t>
      </w:r>
      <w:r>
        <w:t xml:space="preserve"> validated by </w:t>
      </w:r>
      <w:commentRangeStart w:id="9"/>
      <w:commentRangeStart w:id="10"/>
      <w:r>
        <w:t xml:space="preserve">crowd-sourcing the predictions. </w:t>
      </w:r>
      <w:commentRangeEnd w:id="9"/>
      <w:r>
        <w:rPr>
          <w:rStyle w:val="CommentReference"/>
        </w:rPr>
        <w:commentReference w:id="9"/>
      </w:r>
      <w:commentRangeEnd w:id="10"/>
      <w:r w:rsidR="008E7550">
        <w:rPr>
          <w:rStyle w:val="CommentReference"/>
        </w:rPr>
        <w:commentReference w:id="10"/>
      </w:r>
    </w:p>
    <w:p w14:paraId="77924E8E" w14:textId="496E98EC" w:rsidR="008C22A6" w:rsidRDefault="008C22A6" w:rsidP="00CC57DD">
      <w:r w:rsidRPr="008C22A6">
        <w:t xml:space="preserve">This project's annotations specifically aimed at identifying Southern Resident Killer Whales (SRKW), categorizing detections into two classes: SRKW and </w:t>
      </w:r>
      <w:r w:rsidR="00C10AA3">
        <w:t>non-SRKW sounds</w:t>
      </w:r>
      <w:r w:rsidRPr="008C22A6">
        <w:t>. The annotation granularity varied between these classes; for confirmed SRKW calls, the start and end times were documented. For non-</w:t>
      </w:r>
      <w:proofErr w:type="gramStart"/>
      <w:r w:rsidRPr="008C22A6">
        <w:lastRenderedPageBreak/>
        <w:t>detections</w:t>
      </w:r>
      <w:proofErr w:type="gramEnd"/>
      <w:r w:rsidRPr="008C22A6">
        <w:t xml:space="preserve">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Species</w:t>
      </w:r>
      <w:r w:rsidR="00381BBF">
        <w:t xml:space="preserve"> </w:t>
      </w:r>
      <w:r w:rsidRPr="008C22A6">
        <w:t>Class column.</w:t>
      </w:r>
    </w:p>
    <w:p w14:paraId="7BD236BD" w14:textId="5F7DEE02" w:rsidR="002153FF" w:rsidRDefault="002153FF" w:rsidP="002E6980">
      <w:pPr>
        <w:pStyle w:val="Heading3"/>
        <w:rPr>
          <w:ins w:id="11" w:author="Michael Dowd" w:date="2024-08-28T15:12:00Z" w16du:dateUtc="2024-08-28T18:12:00Z"/>
        </w:rPr>
      </w:pPr>
      <w:r>
        <w:t>Ocean Networks Canada</w:t>
      </w:r>
    </w:p>
    <w:p w14:paraId="7895CE89" w14:textId="77777777" w:rsidR="004F2E4C" w:rsidRPr="004F2E4C" w:rsidRDefault="004F2E4C" w:rsidP="008E7550"/>
    <w:p w14:paraId="528EA275" w14:textId="3C6FFFCE" w:rsidR="008C22A6" w:rsidRDefault="007C622B" w:rsidP="007C622B">
      <w:r>
        <w:t xml:space="preserve">Ocean Networks Canada (ONC) operates cabled underwater observatories in Canadian waters collecting continuous oceanographic data for the benefit of science, society, and industry. </w:t>
      </w:r>
      <w:r w:rsidR="00C17165">
        <w:t>Many</w:t>
      </w:r>
      <w:r>
        <w:t xml:space="preserve"> of their nodes are equipped with </w:t>
      </w:r>
      <w:r w:rsidR="00C17165">
        <w:t xml:space="preserve">calibrated </w:t>
      </w:r>
      <w:r>
        <w:t>hydrophones</w:t>
      </w:r>
      <w:r w:rsidR="00C17165">
        <w:t xml:space="preserve"> </w:t>
      </w:r>
      <w:r w:rsidR="00C17165">
        <w:fldChar w:fldCharType="begin"/>
      </w:r>
      <w:r w:rsidR="00C17165">
        <w:instrText xml:space="preserve"> ADDIN ZOTERO_ITEM CSL_CITATION {"citationID":"j0uxe8Kl","properties":{"formattedCitation":"(Biffard et al., 2022)","plainCitation":"(Biffard et al., 2022)","noteIndex":0},"citationItems":[{"id":105,"uris":["http://zotero.org/users/local/kg8zx2dc/items/BITICLPR"],"itemData":{"id":105,"type":"paper-conference","abstract":"In this paper, we present a hydrophone calibration system and its integration within an ocean observatory network to provide near-live calibrated hydrophone data. Ocean Networks Canada (ONC), an initiative of the University of Victoria, operates world-leading ocean observatories on Canada’s three coasts. ONC’s data infrastructure, collectively known as Oceans 3.0, archives and serves data collected from many devices, particularly hydrophones. Calibrated passive acoustic data facilitates significant research, however, gathering and maintaining hydrophone calibration and data quality is a process under ongoing improvement. ONC has developed a hydrophone calibration system, known as ONC HydroCal, to provide calibrations as part of ONC’s regular maintenance cycle. Recent improvements include integrating ONC HydroCal calibration into Oceans 3.0, where the calibration is used in a variety of data products.","container-title":"OCEANS 2022, Hampton Roads","DOI":"10.1109/OCEANS47191.2022.9976955","event-title":"OCEANS 2022, Hampton Roads","note":"ISSN: 0197-7385","page":"1-5","source":"IEEE Xplore","title":"An Integrated Hydrophone Calibration System for Ocean Observing: ONC HydroCal","title-short":"An Integrated Hydrophone Calibration System for Ocean Observing","URL":"https://ieeexplore.ieee.org/abstract/document/9976955","author":[{"family":"Biffard","given":"Ben"},{"family":"Morgan","given":"Manuel"},{"family":"Muzi","given":"Lanfranco"},{"family":"Dakin","given":"Tom"},{"family":"Buren","given":"Peter Van"}],"accessed":{"date-parts":[["2024",6,12]]},"issued":{"date-parts":[["2022",10]]}}}],"schema":"https://github.com/citation-style-language/schema/raw/master/csl-citation.json"} </w:instrText>
      </w:r>
      <w:r w:rsidR="00C17165">
        <w:fldChar w:fldCharType="separate"/>
      </w:r>
      <w:r w:rsidR="00C17165" w:rsidRPr="00C17165">
        <w:rPr>
          <w:rFonts w:ascii="Calibri" w:hAnsi="Calibri" w:cs="Calibri"/>
        </w:rPr>
        <w:t>(Biffard et al., 2022)</w:t>
      </w:r>
      <w:r w:rsidR="00C17165">
        <w:fldChar w:fldCharType="end"/>
      </w:r>
      <w:r>
        <w:t xml:space="preserve"> to record long term data on changing ocean soundscapes and support research on noise and soniferous animals. </w:t>
      </w:r>
      <w:r w:rsidR="00C17165">
        <w:t xml:space="preserve">Calibration information and other metadata are available on the Ocean Data Portal </w:t>
      </w:r>
      <w:r w:rsidR="00C17165">
        <w:fldChar w:fldCharType="begin"/>
      </w:r>
      <w:r w:rsidR="00C10AA3">
        <w:instrText xml:space="preserve"> ADDIN ZOTERO_ITEM CSL_CITATION {"citationID":"gjMgXQqU","properties":{"formattedCitation":"({\\i{}Ocean Networks Canada - Oceans 3.0}, 2024)","plainCitation":"(Ocean Networks Canada - Oceans 3.0, 2024)","noteIndex":0},"citationItems":[{"id":107,"uris":["http://zotero.org/users/local/kg8zx2dc/items/C4KA38CF"],"itemData":{"id":107,"type":"webpage","container-title":"Oceans 3.0 Data Portal","title":"Ocean Networks Canada - Oceans 3.0","URL":"https://data.oceannetworks.ca/home","accessed":{"date-parts":[["2024",6,12]]},"issued":{"date-parts":[["2024",10,2]]}}}],"schema":"https://github.com/citation-style-language/schema/raw/master/csl-citation.json"} </w:instrText>
      </w:r>
      <w:r w:rsidR="00C17165">
        <w:fldChar w:fldCharType="separate"/>
      </w:r>
      <w:r w:rsidR="00C10AA3" w:rsidRPr="00C10AA3">
        <w:rPr>
          <w:rFonts w:ascii="Calibri" w:hAnsi="Calibri" w:cs="Calibri"/>
        </w:rPr>
        <w:t>(</w:t>
      </w:r>
      <w:r w:rsidR="00C10AA3" w:rsidRPr="00C10AA3">
        <w:rPr>
          <w:rFonts w:ascii="Calibri" w:hAnsi="Calibri" w:cs="Calibri"/>
          <w:i/>
          <w:iCs/>
        </w:rPr>
        <w:t>Ocean Networks Canada - Oceans 3.0</w:t>
      </w:r>
      <w:r w:rsidR="00C10AA3" w:rsidRPr="00C10AA3">
        <w:rPr>
          <w:rFonts w:ascii="Calibri" w:hAnsi="Calibri" w:cs="Calibri"/>
        </w:rPr>
        <w:t>, 2024)</w:t>
      </w:r>
      <w:r w:rsidR="00C17165">
        <w:fldChar w:fldCharType="end"/>
      </w:r>
      <w:r w:rsidR="00C17165">
        <w:t>.</w:t>
      </w:r>
    </w:p>
    <w:p w14:paraId="5FE050E5" w14:textId="77777777" w:rsidR="007C622B" w:rsidRDefault="007C622B" w:rsidP="008C22A6"/>
    <w:p w14:paraId="53D600DB" w14:textId="6062FB22" w:rsidR="00D33996" w:rsidRDefault="00D33996" w:rsidP="00D33996">
      <w:pPr>
        <w:rPr>
          <w:b/>
          <w:bCs/>
        </w:rPr>
      </w:pPr>
      <w:r>
        <w:rPr>
          <w:b/>
          <w:bCs/>
        </w:rPr>
        <w:t>Deployment</w:t>
      </w:r>
    </w:p>
    <w:p w14:paraId="50492264" w14:textId="3AB72F06" w:rsidR="00D33996" w:rsidRPr="008C22A6" w:rsidRDefault="00D33996" w:rsidP="00D33996">
      <w:r>
        <w:t xml:space="preserve">Acoustic data were collected using an Ocean Sonics SC2 </w:t>
      </w:r>
      <w:r w:rsidR="00EC15A0">
        <w:t>(</w:t>
      </w:r>
      <w:hyperlink r:id="rId14"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w:t>
      </w:r>
      <w:r w:rsidR="00682B4D">
        <w:t>east</w:t>
      </w:r>
      <w:r>
        <w:t xml:space="preserve"> Pacific Time-series Underwater Networked Experiments observatory. The hydrophone was mounted 1 m above the sea</w:t>
      </w:r>
      <w:r w:rsidR="00F439B2">
        <w:t xml:space="preserve"> floor at 168m </w:t>
      </w:r>
      <w:proofErr w:type="gramStart"/>
      <w:r w:rsidR="00F439B2">
        <w:t>depth</w:t>
      </w:r>
      <w:r>
        <w:t xml:space="preserve">  and</w:t>
      </w:r>
      <w:proofErr w:type="gramEnd"/>
      <w:r>
        <w:t xml:space="preserve"> sampled continuously at 64 kHz</w:t>
      </w:r>
      <w:r w:rsidR="00EC15A0">
        <w:t>.</w:t>
      </w:r>
      <w:r>
        <w:t xml:space="preserve"> </w:t>
      </w:r>
      <w:r w:rsidR="00576207">
        <w:t>D</w:t>
      </w:r>
      <w:r>
        <w:t>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29B8B69E" w14:textId="16C2655C" w:rsidR="004831F0" w:rsidRPr="0088680E" w:rsidRDefault="00427D7A" w:rsidP="00D33996">
      <w:pPr>
        <w:rPr>
          <w:color w:val="000000" w:themeColor="text1"/>
        </w:rPr>
      </w:pPr>
      <w:r>
        <w:t xml:space="preserve">The hydrophone sampled at 64kHz but uses a 25.6kHz anti-aliasing filter during data collection and digitization, yielding </w:t>
      </w:r>
      <w:proofErr w:type="gramStart"/>
      <w:r w:rsidR="00576207">
        <w:t>useable</w:t>
      </w:r>
      <w:proofErr w:type="gramEnd"/>
      <w:r w:rsidR="00576207">
        <w:t xml:space="preserve"> information up to</w:t>
      </w:r>
      <w:r>
        <w:t xml:space="preserve"> 32kHz bandwidth </w:t>
      </w:r>
      <w:r w:rsidR="00576207">
        <w:t xml:space="preserve">but </w:t>
      </w:r>
      <w:r>
        <w:t xml:space="preserve">with reduced apparent sound intensities above 25.6kHz. Data were evaluated for the presence of killer whales and other species in three separate efforts with varying protocols for each. All manual annotation was completed initially using JASCO’s </w:t>
      </w:r>
      <w:proofErr w:type="spellStart"/>
      <w:r>
        <w:t>PAMLab</w:t>
      </w:r>
      <w:proofErr w:type="spellEnd"/>
      <w:r>
        <w:t xml:space="preserve"> software. Annotations were produced using a logarithmic spectrogram display with different spectral settings in 4 different bands, enabling multi-</w:t>
      </w:r>
      <w:r w:rsidRPr="009F0B1A">
        <w:rPr>
          <w:color w:val="000000" w:themeColor="text1"/>
        </w:rPr>
        <w:t xml:space="preserve">species identification across the full bandwidth in a single pass. All visible signals were considered for annotation, and no signal-to-noise ratio threshold was used. Annotations initially made in </w:t>
      </w:r>
      <w:proofErr w:type="spellStart"/>
      <w:r w:rsidRPr="009F0B1A">
        <w:rPr>
          <w:color w:val="000000" w:themeColor="text1"/>
        </w:rPr>
        <w:t>PAMLab</w:t>
      </w:r>
      <w:proofErr w:type="spellEnd"/>
      <w:r w:rsidRPr="009F0B1A">
        <w:rPr>
          <w:color w:val="000000" w:themeColor="text1"/>
        </w:rPr>
        <w:t xml:space="preserve"> were reviewed for accuracy, signal diversity, and completeness using Raven Pro</w:t>
      </w:r>
      <w:r w:rsidR="006B086E" w:rsidRPr="009F0B1A">
        <w:rPr>
          <w:color w:val="000000" w:themeColor="text1"/>
        </w:rPr>
        <w:t xml:space="preserve"> v 1.6</w:t>
      </w:r>
      <w:r w:rsidRPr="009F0B1A">
        <w:rPr>
          <w:color w:val="000000" w:themeColor="text1"/>
        </w:rPr>
        <w:t>. No automatic detection algorithms were applied during any part of the analysis.</w:t>
      </w:r>
    </w:p>
    <w:p w14:paraId="2E429BDF" w14:textId="0D59AEBF" w:rsidR="004831F0" w:rsidRDefault="004831F0" w:rsidP="004831F0">
      <w:pPr>
        <w:rPr>
          <w:b/>
          <w:bCs/>
        </w:rPr>
      </w:pPr>
      <w:r>
        <w:rPr>
          <w:b/>
          <w:bCs/>
        </w:rPr>
        <w:t>Annotation</w:t>
      </w:r>
    </w:p>
    <w:p w14:paraId="7DFECB51" w14:textId="502CAD87" w:rsidR="00A965A0" w:rsidRDefault="00BF6EAC" w:rsidP="002C2102">
      <w:r>
        <w:t xml:space="preserve">The annotation effort focused on </w:t>
      </w:r>
      <w:r w:rsidR="0054472D">
        <w:t xml:space="preserve">identifying and </w:t>
      </w:r>
      <w:r>
        <w:t xml:space="preserve">categorizing marine mammal presence </w:t>
      </w:r>
      <w:r w:rsidR="0054472D">
        <w:t xml:space="preserve">across a large dataset </w:t>
      </w:r>
      <w:r>
        <w:t xml:space="preserve">as well as producing diverse call-level annotations for </w:t>
      </w:r>
      <w:r w:rsidR="0054472D">
        <w:t xml:space="preserve">killer whale </w:t>
      </w:r>
      <w:r>
        <w:t>classifier development.</w:t>
      </w:r>
      <w:r w:rsidR="0054472D">
        <w:t xml:space="preserve"> Data were produced </w:t>
      </w:r>
      <w:r w:rsidR="002C2102">
        <w:t>originated</w:t>
      </w:r>
      <w:r w:rsidR="0054472D">
        <w:t xml:space="preserve"> from 2013 and 2014. </w:t>
      </w:r>
      <w:r w:rsidR="002C2102">
        <w:t xml:space="preserve">Data from </w:t>
      </w:r>
      <w:r w:rsidR="0054472D">
        <w:t xml:space="preserve">2013 audio were </w:t>
      </w:r>
      <w:r w:rsidR="002C2102">
        <w:t xml:space="preserve">opportunistically </w:t>
      </w:r>
      <w:r w:rsidR="0054472D">
        <w:t>evaluated for the presence of killer whale calls</w:t>
      </w:r>
      <w:r w:rsidR="002C2102">
        <w:t xml:space="preserve"> during quality control and assurance checks</w:t>
      </w:r>
      <w:r w:rsidR="0054472D">
        <w:t xml:space="preserve">. </w:t>
      </w:r>
      <w:r w:rsidR="002C2102">
        <w:t xml:space="preserve">The first four days of each month of </w:t>
      </w:r>
      <w:r w:rsidR="0054472D">
        <w:t>2014 data were systematically reviewed</w:t>
      </w:r>
      <w:r w:rsidR="00E01A21">
        <w:t xml:space="preserve"> </w:t>
      </w:r>
      <w:r w:rsidR="002C2102">
        <w:t xml:space="preserve">by manually scanning all audio files </w:t>
      </w:r>
      <w:r w:rsidR="00E01A21">
        <w:t>for the presence of marine mammal acoustic signals</w:t>
      </w:r>
      <w:r w:rsidR="002C2102">
        <w:t xml:space="preserve">. All killer whale pulsed calls were classified to ecotype and annotated using bounding boxes for any file containing at least on killer whale call. </w:t>
      </w:r>
      <w:r w:rsidR="003A4CB2">
        <w:t xml:space="preserve">Whistles were opportunistically annotated </w:t>
      </w:r>
      <w:r w:rsidR="002C2102">
        <w:t>while</w:t>
      </w:r>
      <w:r w:rsidR="003A4CB2">
        <w:t xml:space="preserve"> no echolocation clicks were annotated.</w:t>
      </w:r>
      <w:r w:rsidR="002C2102">
        <w:t xml:space="preserve"> </w:t>
      </w:r>
      <w:r w:rsidR="0054472D">
        <w:t>If signals from other</w:t>
      </w:r>
      <w:r w:rsidR="002C2102">
        <w:t xml:space="preserve"> marine </w:t>
      </w:r>
      <w:r w:rsidR="002C2102">
        <w:lastRenderedPageBreak/>
        <w:t>mammal</w:t>
      </w:r>
      <w:r w:rsidR="0054472D">
        <w:t xml:space="preserve"> species were encountered (e.g. fin whale calls), at least one example per file was annotated</w:t>
      </w:r>
      <w:r w:rsidR="002C2102">
        <w:t xml:space="preserve"> with additional examples opportunistically annotated at the </w:t>
      </w:r>
      <w:r w:rsidR="00A965A0">
        <w:t>analyst’s</w:t>
      </w:r>
      <w:r w:rsidR="00334D08">
        <w:t xml:space="preserve"> discretion</w:t>
      </w:r>
      <w:r w:rsidR="0054472D">
        <w:t xml:space="preserve">. </w:t>
      </w:r>
      <w:r w:rsidR="00D26C53">
        <w:t>Full details of the annotation effort are included in the metadata for these data (</w:t>
      </w:r>
      <w:r w:rsidR="00D26C53" w:rsidRPr="00D26C53">
        <w:t>README_BarkleyCanyonAnnotationsCompanionDocument</w:t>
      </w:r>
      <w:r w:rsidR="00D26C53">
        <w:t>.pdf)</w:t>
      </w:r>
    </w:p>
    <w:p w14:paraId="6980F991" w14:textId="6B227CE7" w:rsidR="00B21182" w:rsidRDefault="002556A2" w:rsidP="008A27E7">
      <w:pPr>
        <w:jc w:val="both"/>
      </w:pPr>
      <w:r>
        <w:t>For the purposes of the detection and classification dataset</w:t>
      </w:r>
      <w:r w:rsidR="00585423">
        <w:t>,</w:t>
      </w:r>
      <w:r>
        <w:t xml:space="preserve"> all </w:t>
      </w:r>
      <w:r w:rsidR="00585423">
        <w:t xml:space="preserve">annotations indicating the possible presence of killer whales were </w:t>
      </w:r>
      <w:r>
        <w:t xml:space="preserve">categorized as ‘KW’ regardless of certainty. </w:t>
      </w:r>
      <w:r w:rsidR="0088680E">
        <w:t>Annotations</w:t>
      </w:r>
      <w:r w:rsidR="00585423">
        <w:t xml:space="preserve"> that indicated uncertainty to the species by indicating either possible alternative species or were demarcated with </w:t>
      </w:r>
      <w:r>
        <w:t xml:space="preserve">medium or low certainty were </w:t>
      </w:r>
      <w:r w:rsidR="00585423">
        <w:t xml:space="preserve">defined in the </w:t>
      </w:r>
      <w:proofErr w:type="spellStart"/>
      <w:r w:rsidR="00585423">
        <w:t>KW_certain</w:t>
      </w:r>
      <w:proofErr w:type="spellEnd"/>
      <w:r w:rsidR="00585423">
        <w:t xml:space="preserve"> </w:t>
      </w:r>
      <w:r>
        <w:t xml:space="preserve">category. Because click annotation varied between groups, click annotations in the ONC data were classified as ‘undetermined biological’ sounds. Killer whale annotations that were paired with other potential species, e.g. </w:t>
      </w:r>
      <w:r w:rsidR="00A86E0C">
        <w:t>“</w:t>
      </w:r>
      <w:r>
        <w:t>killer</w:t>
      </w:r>
      <w:r w:rsidR="00A86E0C">
        <w:t xml:space="preserve"> </w:t>
      </w:r>
      <w:r>
        <w:t>whale/</w:t>
      </w:r>
      <w:r w:rsidR="00A86E0C">
        <w:t>white</w:t>
      </w:r>
      <w:r>
        <w:t xml:space="preserve"> sided dolphin</w:t>
      </w:r>
      <w:r w:rsidR="00A86E0C">
        <w:t>”</w:t>
      </w:r>
      <w:r>
        <w:t xml:space="preserve"> were similarly classed as undetermined biological sounds. </w:t>
      </w:r>
      <w:r w:rsidR="00A86E0C">
        <w:t>All killer whale annotations containing a “?” were tagged as uncertain</w:t>
      </w:r>
      <w:r w:rsidR="00EB483C">
        <w:t>.</w:t>
      </w:r>
      <w:r w:rsidR="00A86E0C">
        <w:t xml:space="preserve"> </w:t>
      </w:r>
    </w:p>
    <w:p w14:paraId="0DC8E5F1" w14:textId="454E6368" w:rsidR="002939C5" w:rsidRDefault="002939C5" w:rsidP="00B21182">
      <w:pPr>
        <w:rPr>
          <w:b/>
          <w:bCs/>
        </w:rPr>
      </w:pPr>
      <w:r>
        <w:t>There were over a hundred different tags for specie</w:t>
      </w:r>
      <w:r w:rsidR="00EB483C">
        <w:t>s</w:t>
      </w:r>
      <w:r>
        <w:t xml:space="preserve"> data in these annotations including all variation</w:t>
      </w:r>
      <w:r w:rsidR="00EB483C">
        <w:t>s</w:t>
      </w:r>
      <w:r>
        <w:t xml:space="preserve"> of possible confounding species (e.g. killer whale, humpback, or </w:t>
      </w:r>
      <w:r w:rsidR="00682B4D">
        <w:t>P</w:t>
      </w:r>
      <w:r>
        <w:t>acific-white sided dolphin, or unidentified biological sounds). For this dataset any label that contained killer whale possibility was tagged as KW and if other species were listed as alternative possibilities the KW certainty column was set to 0.</w:t>
      </w:r>
      <w:r w:rsidR="00C02156">
        <w:t xml:space="preserve"> Calls that were identified as possible humpback whale calls were added to the humpback category</w:t>
      </w:r>
      <w:r w:rsidR="00692044">
        <w:t xml:space="preserve"> The </w:t>
      </w:r>
      <w:proofErr w:type="spellStart"/>
      <w:r w:rsidR="00692044">
        <w:t>ClassSpecies</w:t>
      </w:r>
      <w:proofErr w:type="spellEnd"/>
      <w:r w:rsidR="00692044">
        <w:t xml:space="preserve"> label for killer whale clicks and buzzes was set to ‘</w:t>
      </w:r>
      <w:proofErr w:type="spellStart"/>
      <w:r w:rsidR="00692044">
        <w:t>UndBio</w:t>
      </w:r>
      <w:proofErr w:type="spellEnd"/>
      <w:r w:rsidR="00692044">
        <w:t xml:space="preserve">’ as this was the only dataset that labeled impulsive calls. Should users wish to include clicks in classifiers, they should </w:t>
      </w:r>
      <w:r w:rsidR="00C02156">
        <w:t>refer</w:t>
      </w:r>
      <w:r w:rsidR="00692044">
        <w:t xml:space="preserve"> to the original annotations</w:t>
      </w:r>
    </w:p>
    <w:p w14:paraId="7458C5ED" w14:textId="5334F82B" w:rsidR="00D33996" w:rsidRPr="003C518D" w:rsidRDefault="00D33996" w:rsidP="00D33996">
      <w:r>
        <w:br/>
      </w:r>
    </w:p>
    <w:p w14:paraId="23733835" w14:textId="22C8F04B" w:rsidR="002153FF" w:rsidRDefault="002153FF" w:rsidP="001D2641">
      <w:pPr>
        <w:pStyle w:val="Heading3"/>
      </w:pPr>
      <w:r>
        <w:t xml:space="preserve">Fisheries </w:t>
      </w:r>
      <w:r w:rsidR="00EB483C">
        <w:t>&amp;</w:t>
      </w:r>
      <w:r>
        <w:t xml:space="preserve"> Oceans Canada</w:t>
      </w:r>
      <w:r w:rsidR="00EB483C">
        <w:t xml:space="preserve"> (DFO)</w:t>
      </w:r>
    </w:p>
    <w:p w14:paraId="49F13466" w14:textId="45740685" w:rsidR="00616812" w:rsidRDefault="00616812"/>
    <w:p w14:paraId="0F2AF183" w14:textId="6E666AF8" w:rsidR="00616812" w:rsidRDefault="00616812">
      <w:r>
        <w:t xml:space="preserve">Two groups within DFO provided datasets to the challenge, the </w:t>
      </w:r>
      <w:r w:rsidR="009F0B1A">
        <w:t>Cetacean</w:t>
      </w:r>
      <w:r w:rsidR="004E21D7">
        <w:t xml:space="preserve"> Research Program </w:t>
      </w:r>
      <w:r>
        <w:t xml:space="preserve">and </w:t>
      </w:r>
      <w:r w:rsidR="004E21D7" w:rsidRPr="004E21D7">
        <w:t>Whale Detection and Localization Program</w:t>
      </w:r>
      <w:r>
        <w:t>. Data processing methods were consistent across projects within each lab but varied slightly between lab</w:t>
      </w:r>
      <w:r w:rsidR="009F0B1A">
        <w:t>s</w:t>
      </w:r>
      <w:r>
        <w:t>.</w:t>
      </w:r>
      <w:r w:rsidR="0072202B">
        <w:t xml:space="preserve"> </w:t>
      </w:r>
      <w:r w:rsidR="004F6E1E">
        <w:t xml:space="preserve">Exact hydrophone locations are not publicly available for any DFO hydrophone dataset. Instead, general location descriptors are provided. </w:t>
      </w:r>
      <w:r w:rsidR="009E0B51">
        <w:t xml:space="preserve">The two DFO datasets are discussed in turn below. </w:t>
      </w:r>
    </w:p>
    <w:p w14:paraId="1706D534" w14:textId="77777777" w:rsidR="00EB483C" w:rsidRPr="00616812" w:rsidRDefault="00EB483C"/>
    <w:p w14:paraId="696289A0" w14:textId="4E641A30" w:rsidR="002F1522" w:rsidRDefault="004E21D7" w:rsidP="002F1522">
      <w:r w:rsidRPr="004E21D7">
        <w:rPr>
          <w:rFonts w:asciiTheme="majorHAnsi" w:eastAsiaTheme="majorEastAsia" w:hAnsiTheme="majorHAnsi" w:cstheme="majorBidi"/>
          <w:i/>
          <w:iCs/>
          <w:color w:val="2F5496" w:themeColor="accent1" w:themeShade="BF"/>
        </w:rPr>
        <w:t>Cetacean Research Program</w:t>
      </w:r>
    </w:p>
    <w:p w14:paraId="52887E85" w14:textId="706107AC" w:rsidR="003943D6" w:rsidRDefault="003943D6" w:rsidP="003943D6">
      <w:r>
        <w:t xml:space="preserve">Data from the </w:t>
      </w:r>
      <w:r w:rsidR="004E21D7" w:rsidRPr="004E21D7">
        <w:t>Cetacean Research Program (CRP)</w:t>
      </w:r>
      <w:r w:rsidR="004E21D7">
        <w:t xml:space="preserve"> </w:t>
      </w:r>
      <w:r>
        <w:t>lab consisted of two deployments, one on the continental shelf edge off the west coast of Vancouver Island and another from an instrument deployed on the northern mainland coast of British Columbia. Data were based on approximately 375 days of recording off Vancouver Island and 116 days of recording in northern BC</w:t>
      </w:r>
      <w:r w:rsidR="00EB483C">
        <w:t>,</w:t>
      </w:r>
      <w:r>
        <w:t xml:space="preserve"> </w:t>
      </w:r>
      <w:r w:rsidR="00EB483C">
        <w:t>w</w:t>
      </w:r>
      <w:r>
        <w:t xml:space="preserve">ith the former targeting the winter months. The focus of the original analysis effort that resulted in these datasets was simply to identify which of the recording files contained killer whales calls for use in various habitat studies. The analysis was conducted by using an automated detector </w:t>
      </w:r>
      <w:r w:rsidR="00EB483C">
        <w:t xml:space="preserve">with </w:t>
      </w:r>
      <w:proofErr w:type="gramStart"/>
      <w:r>
        <w:t>manually</w:t>
      </w:r>
      <w:proofErr w:type="gramEnd"/>
      <w:r>
        <w:t xml:space="preserve"> identif</w:t>
      </w:r>
      <w:r w:rsidR="00EB483C">
        <w:t>ication of</w:t>
      </w:r>
      <w:r>
        <w:t xml:space="preserve"> </w:t>
      </w:r>
      <w:r w:rsidR="00223F6B">
        <w:t>all</w:t>
      </w:r>
      <w:r>
        <w:t xml:space="preserve"> resulting detections. Such a manually annotated dataset may be useful to detector/classifier development efforts.</w:t>
      </w:r>
    </w:p>
    <w:p w14:paraId="596A9845" w14:textId="77777777" w:rsidR="003943D6" w:rsidRDefault="003943D6" w:rsidP="003943D6">
      <w:pPr>
        <w:rPr>
          <w:b/>
          <w:bCs/>
        </w:rPr>
      </w:pPr>
      <w:r>
        <w:rPr>
          <w:b/>
          <w:bCs/>
        </w:rPr>
        <w:t xml:space="preserve">Deployment </w:t>
      </w:r>
    </w:p>
    <w:p w14:paraId="00765F6F" w14:textId="77777777" w:rsidR="007E7D64" w:rsidRDefault="007E7D64" w:rsidP="007E7D64">
      <w:r>
        <w:lastRenderedPageBreak/>
        <w:t xml:space="preserve">Data were collected using AURAL-M2 moored at 114m depth off the northwest coast of Vancouver Island, and an SM2M moored at 35m depth on the Northern mainland coast of BC, respectively. Exact locations were not made available for this competition. The AURAL-M2 sampled audio at 16.384 kHz and the SM2M sampled at 16 kHz. </w:t>
      </w:r>
    </w:p>
    <w:p w14:paraId="362355BC" w14:textId="77777777" w:rsidR="003943D6" w:rsidRDefault="003943D6" w:rsidP="003943D6">
      <w:pPr>
        <w:rPr>
          <w:b/>
          <w:bCs/>
        </w:rPr>
      </w:pPr>
      <w:r>
        <w:rPr>
          <w:b/>
          <w:bCs/>
        </w:rPr>
        <w:t>Processing</w:t>
      </w:r>
    </w:p>
    <w:p w14:paraId="01DB78F8" w14:textId="69697309" w:rsidR="008C2AFC" w:rsidRDefault="003943D6" w:rsidP="00953D4D">
      <w:r>
        <w:t xml:space="preserve">The raw audio recordings (WAV) were post-processed using the Whistle and Moan Detector in </w:t>
      </w:r>
      <w:proofErr w:type="spellStart"/>
      <w:r>
        <w:t>PAMGuard</w:t>
      </w:r>
      <w:proofErr w:type="spellEnd"/>
      <w:r>
        <w:t xml:space="preserve"> version 1.12.08 </w:t>
      </w:r>
      <w:r w:rsidR="0088680E">
        <w:fldChar w:fldCharType="begin"/>
      </w:r>
      <w:r w:rsidR="0088680E">
        <w:instrText xml:space="preserve"> ADDIN ZOTERO_ITEM CSL_CITATION {"citationID":"IqoYLUHl","properties":{"formattedCitation":"(Gillespie et al., 2013)","plainCitation":"(Gillespie et al., 2013)","noteIndex":0},"citationItems":[{"id":102,"uris":["http://zotero.org/users/local/kg8zx2dc/items/KSY3ICLS"],"itemData":{"id":102,"type":"article-journal","abstract":"Methods for the fully automatic detection and species classification of odontocete whistles are described. The detector applies a number of noise cancellation techniques to a spectrogram of sound data and then searches for connected regions of data which rise above a pre-determined threshold. When tested on a dataset of recordings which had been carefully annotated by a human operator, the detector was able to detect (recall) 79.6% of human identified sounds that had a signal-to-noise ratio above 10 dB, with 88% of the detections being valid. A significant problem with automatic detectors is that they tend to partially detect whistles or break whistles into several parts. A classifier has been developed specifically to work with fragmented whistle detections. By accumulating statistics over many whistle fragments, correct classification rates of over 94% have been achieved for four species. The success rate is, however, heavily dependent on the number of species included in the classifier mix, with the mean correct classification rate dropping to 58.5% when 12 species were included.","container-title":"The Journal of the Acoustical Society of America","DOI":"10.1121/1.4816555","ISSN":"0001-4966","issue":"3","journalAbbreviation":"The Journal of the Acoustical Society of America","page":"2427-2437","source":"Silverchair","title":"Automatic detection and classification of odontocete whistlesa)","volume":"134","author":[{"family":"Gillespie","given":"Douglas"},{"family":"Caillat","given":"Marjolaine"},{"family":"Gordon","given":"Jonathan"},{"family":"White","given":"Paul"}],"issued":{"date-parts":[["2013",9,1]]}}}],"schema":"https://github.com/citation-style-language/schema/raw/master/csl-citation.json"} </w:instrText>
      </w:r>
      <w:r w:rsidR="0088680E">
        <w:fldChar w:fldCharType="separate"/>
      </w:r>
      <w:r w:rsidR="0088680E" w:rsidRPr="0088680E">
        <w:rPr>
          <w:rFonts w:ascii="Calibri" w:hAnsi="Calibri" w:cs="Calibri"/>
        </w:rPr>
        <w:t>(Gillespie et al., 2013)</w:t>
      </w:r>
      <w:r w:rsidR="0088680E">
        <w:fldChar w:fldCharType="end"/>
      </w:r>
      <w:r w:rsidR="0088680E">
        <w:t xml:space="preserve"> with an</w:t>
      </w:r>
      <w:r w:rsidR="0088680E" w:rsidRPr="0088680E">
        <w:t xml:space="preserve"> FFT length of 512 and hop size of 50% (256).</w:t>
      </w:r>
      <w:r>
        <w:t xml:space="preserve"> The detector was user configured with a high-pass filter of 800Hz to limit the number of humpback whale detections and lessen the manual validation burden. The SNR detection threshold was set to 6dB. All detections in the first two seconds of each </w:t>
      </w:r>
      <w:proofErr w:type="gramStart"/>
      <w:r w:rsidR="00F439B2">
        <w:t>five minute</w:t>
      </w:r>
      <w:proofErr w:type="gramEnd"/>
      <w:r w:rsidR="00F439B2">
        <w:t xml:space="preserve"> </w:t>
      </w:r>
      <w:r>
        <w:t xml:space="preserve">file were excluded because the detection algorithm produces several false detections within this period. </w:t>
      </w:r>
    </w:p>
    <w:p w14:paraId="0FF1F732" w14:textId="77777777" w:rsidR="003943D6" w:rsidRDefault="003943D6" w:rsidP="003943D6">
      <w:pPr>
        <w:rPr>
          <w:b/>
          <w:bCs/>
        </w:rPr>
      </w:pPr>
      <w:r>
        <w:rPr>
          <w:b/>
          <w:bCs/>
        </w:rPr>
        <w:t>Annotation</w:t>
      </w:r>
    </w:p>
    <w:p w14:paraId="50A4EFDC" w14:textId="19946BF1" w:rsidR="003943D6" w:rsidRDefault="003943D6" w:rsidP="003943D6">
      <w:r>
        <w:t xml:space="preserve">All detections </w:t>
      </w:r>
      <w:r w:rsidRPr="004E21D7">
        <w:t>including whistles and pulsed calls were aurally</w:t>
      </w:r>
      <w:r>
        <w:t xml:space="preserve"> and visually reviewed</w:t>
      </w:r>
      <w:r w:rsidR="00323FC1">
        <w:t xml:space="preserve"> by expert annotators</w:t>
      </w:r>
      <w:r>
        <w:t xml:space="preserve"> using </w:t>
      </w:r>
      <w:proofErr w:type="spellStart"/>
      <w:r>
        <w:t>PAMGuard</w:t>
      </w:r>
      <w:proofErr w:type="spellEnd"/>
      <w:r>
        <w:t xml:space="preserve"> and identified to species (for biotic) and sound type (for abiotic). Where applicable and as time allowed, detections were also acoustically identified </w:t>
      </w:r>
      <w:proofErr w:type="gramStart"/>
      <w:r>
        <w:t>to</w:t>
      </w:r>
      <w:proofErr w:type="gramEnd"/>
      <w:r>
        <w:t xml:space="preserve">. Note that files may contain more identifiable calls than the annotations indicate due to false negatives that are inherent when using automated </w:t>
      </w:r>
    </w:p>
    <w:p w14:paraId="6292BBB0" w14:textId="222731EE" w:rsidR="003943D6" w:rsidRDefault="003943D6" w:rsidP="003943D6">
      <w:r>
        <w:t xml:space="preserve">Note that individual detections may be separate components of the same discrete call (i.e.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t>
      </w:r>
      <w:proofErr w:type="gramStart"/>
      <w:r>
        <w:t>would</w:t>
      </w:r>
      <w:proofErr w:type="gramEnd"/>
      <w:r>
        <w:t xml:space="preserve"> constitute separate detections if they meet the detector’s criteria (this happens quite frequently). Also, the settings of the detector mean that independent tones (</w:t>
      </w:r>
      <w:r w:rsidR="00323FC1">
        <w:t>e.g.</w:t>
      </w:r>
      <w:r>
        <w:t xml:space="preserve"> from multiple individuals) that cross</w:t>
      </w:r>
      <w:r w:rsidR="00323FC1">
        <w:t>ed</w:t>
      </w:r>
      <w:r>
        <w:t xml:space="preserve"> or </w:t>
      </w:r>
      <w:proofErr w:type="spellStart"/>
      <w:r>
        <w:t>overlap</w:t>
      </w:r>
      <w:r w:rsidR="00323FC1">
        <w:t>ed</w:t>
      </w:r>
      <w:proofErr w:type="spellEnd"/>
      <w:r>
        <w:t xml:space="preserve"> in frequency and time may be detected as a single detection. </w:t>
      </w:r>
    </w:p>
    <w:p w14:paraId="397E4C0A" w14:textId="56074D8C" w:rsidR="004E21D7" w:rsidRDefault="004E21D7" w:rsidP="00E03AEF">
      <w:pPr>
        <w:rPr>
          <w:rFonts w:asciiTheme="majorHAnsi" w:eastAsiaTheme="majorEastAsia" w:hAnsiTheme="majorHAnsi" w:cstheme="majorBidi"/>
          <w:i/>
          <w:iCs/>
          <w:color w:val="2F5496" w:themeColor="accent1" w:themeShade="BF"/>
        </w:rPr>
      </w:pPr>
      <w:r w:rsidRPr="004E21D7">
        <w:rPr>
          <w:rFonts w:asciiTheme="majorHAnsi" w:eastAsiaTheme="majorEastAsia" w:hAnsiTheme="majorHAnsi" w:cstheme="majorBidi"/>
          <w:i/>
          <w:iCs/>
          <w:color w:val="2F5496" w:themeColor="accent1" w:themeShade="BF"/>
        </w:rPr>
        <w:t xml:space="preserve">Whale Detection and Localization Program </w:t>
      </w:r>
    </w:p>
    <w:p w14:paraId="251E8C3A" w14:textId="328FB47A" w:rsidR="008A27E7" w:rsidRDefault="008A27E7" w:rsidP="008A27E7">
      <w:pPr>
        <w:rPr>
          <w:color w:val="222222"/>
          <w:highlight w:val="white"/>
        </w:rPr>
      </w:pPr>
      <w:r>
        <w:rPr>
          <w:color w:val="222222"/>
          <w:highlight w:val="white"/>
        </w:rPr>
        <w:t>Whale Detection and Localization Program (WDL) in collaboration with the Acoustics Program provided data from four deployment locations in Canadian waters</w:t>
      </w:r>
      <w:sdt>
        <w:sdtPr>
          <w:tag w:val="goog_rdk_57"/>
          <w:id w:val="1609242668"/>
        </w:sdtPr>
        <w:sdtContent>
          <w:r>
            <w:rPr>
              <w:color w:val="222222"/>
              <w:highlight w:val="white"/>
            </w:rPr>
            <w:t>,</w:t>
          </w:r>
        </w:sdtContent>
      </w:sdt>
      <w:r>
        <w:rPr>
          <w:color w:val="222222"/>
          <w:highlight w:val="white"/>
        </w:rPr>
        <w:t xml:space="preserve"> including</w:t>
      </w:r>
      <w:sdt>
        <w:sdtPr>
          <w:tag w:val="goog_rdk_58"/>
          <w:id w:val="-1341235773"/>
        </w:sdtPr>
        <w:sdtContent/>
      </w:sdt>
      <w:r>
        <w:rPr>
          <w:color w:val="222222"/>
          <w:highlight w:val="white"/>
        </w:rPr>
        <w:t xml:space="preserve"> </w:t>
      </w:r>
      <w:proofErr w:type="spellStart"/>
      <w:r>
        <w:rPr>
          <w:color w:val="222222"/>
          <w:highlight w:val="white"/>
        </w:rPr>
        <w:t>Carmanah</w:t>
      </w:r>
      <w:proofErr w:type="spellEnd"/>
      <w:r>
        <w:rPr>
          <w:color w:val="222222"/>
          <w:highlight w:val="white"/>
        </w:rPr>
        <w:t xml:space="preserve"> Point, Swanson Channel, and two locations </w:t>
      </w:r>
      <w:sdt>
        <w:sdtPr>
          <w:tag w:val="goog_rdk_59"/>
          <w:id w:val="1425379323"/>
        </w:sdtPr>
        <w:sdtContent/>
      </w:sdt>
      <w:sdt>
        <w:sdtPr>
          <w:tag w:val="goog_rdk_60"/>
          <w:id w:val="-554240312"/>
        </w:sdtPr>
        <w:sdtContent>
          <w:r>
            <w:rPr>
              <w:color w:val="222222"/>
              <w:highlight w:val="white"/>
            </w:rPr>
            <w:t xml:space="preserve">at </w:t>
          </w:r>
        </w:sdtContent>
      </w:sdt>
      <w:r>
        <w:rPr>
          <w:color w:val="222222"/>
          <w:highlight w:val="white"/>
        </w:rPr>
        <w:t xml:space="preserve">the </w:t>
      </w:r>
      <w:sdt>
        <w:sdtPr>
          <w:tag w:val="goog_rdk_64"/>
          <w:id w:val="-375552032"/>
        </w:sdtPr>
        <w:sdtContent>
          <w:r>
            <w:rPr>
              <w:color w:val="222222"/>
              <w:highlight w:val="white"/>
            </w:rPr>
            <w:t xml:space="preserve">southern </w:t>
          </w:r>
        </w:sdtContent>
      </w:sdt>
      <w:r>
        <w:rPr>
          <w:color w:val="222222"/>
          <w:highlight w:val="white"/>
        </w:rPr>
        <w:t>end of the Strait of Georgia</w:t>
      </w:r>
      <w:r w:rsidR="00896EAB">
        <w:rPr>
          <w:color w:val="222222"/>
        </w:rPr>
        <w:t xml:space="preserve"> (SOG North and SOG South where north </w:t>
      </w:r>
      <w:proofErr w:type="spellStart"/>
      <w:r w:rsidR="00896EAB">
        <w:rPr>
          <w:color w:val="222222"/>
        </w:rPr>
        <w:t>ad</w:t>
      </w:r>
      <w:proofErr w:type="spellEnd"/>
      <w:r w:rsidR="00896EAB">
        <w:rPr>
          <w:color w:val="222222"/>
        </w:rPr>
        <w:t xml:space="preserve"> south are in relation to </w:t>
      </w:r>
      <w:proofErr w:type="spellStart"/>
      <w:r w:rsidR="00896EAB">
        <w:rPr>
          <w:color w:val="222222"/>
        </w:rPr>
        <w:t>eachother</w:t>
      </w:r>
      <w:proofErr w:type="spellEnd"/>
      <w:r w:rsidR="00896EAB">
        <w:rPr>
          <w:color w:val="222222"/>
        </w:rPr>
        <w:t>)</w:t>
      </w:r>
      <w:r>
        <w:rPr>
          <w:color w:val="222222"/>
          <w:highlight w:val="white"/>
        </w:rPr>
        <w:t>.</w:t>
      </w:r>
      <w:sdt>
        <w:sdtPr>
          <w:tag w:val="goog_rdk_65"/>
          <w:id w:val="-394671107"/>
        </w:sdtPr>
        <w:sdtContent/>
      </w:sdt>
      <w:r>
        <w:rPr>
          <w:color w:val="222222"/>
          <w:highlight w:val="white"/>
        </w:rPr>
        <w:t xml:space="preserve"> The annotated dataset spanned 298 days from September 2021 through June 2022.</w:t>
      </w:r>
    </w:p>
    <w:p w14:paraId="1FF64C89" w14:textId="77777777" w:rsidR="008A27E7" w:rsidRDefault="008A27E7" w:rsidP="008A27E7">
      <w:pPr>
        <w:rPr>
          <w:b/>
        </w:rPr>
      </w:pPr>
      <w:r>
        <w:rPr>
          <w:b/>
        </w:rPr>
        <w:t xml:space="preserve">Deployment </w:t>
      </w:r>
    </w:p>
    <w:p w14:paraId="46E2F7D7" w14:textId="2DCDEB58" w:rsidR="008A27E7" w:rsidRDefault="008A27E7" w:rsidP="008A27E7">
      <w:r>
        <w:t xml:space="preserve">Four locations were chosen for the study area: </w:t>
      </w:r>
      <w:proofErr w:type="spellStart"/>
      <w:r>
        <w:t>Carmanah</w:t>
      </w:r>
      <w:proofErr w:type="spellEnd"/>
      <w:r>
        <w:t xml:space="preserve"> Point, Swanson Channel</w:t>
      </w:r>
      <w:sdt>
        <w:sdtPr>
          <w:tag w:val="goog_rdk_66"/>
          <w:id w:val="199289235"/>
        </w:sdtPr>
        <w:sdtContent>
          <w:r>
            <w:t>,</w:t>
          </w:r>
        </w:sdtContent>
      </w:sdt>
      <w:r>
        <w:t xml:space="preserve"> and </w:t>
      </w:r>
      <w:sdt>
        <w:sdtPr>
          <w:tag w:val="goog_rdk_70"/>
          <w:id w:val="221487466"/>
        </w:sdtPr>
        <w:sdtContent>
          <w:r>
            <w:t xml:space="preserve">southern </w:t>
          </w:r>
        </w:sdtContent>
      </w:sdt>
      <w:r w:rsidR="00F71F47">
        <w:t xml:space="preserve">end </w:t>
      </w:r>
      <w:r>
        <w:t xml:space="preserve">of the Strait of Georgia. </w:t>
      </w:r>
      <w:sdt>
        <w:sdtPr>
          <w:tag w:val="goog_rdk_73"/>
          <w:id w:val="-193697425"/>
        </w:sdtPr>
        <w:sdtContent/>
      </w:sdt>
      <w:sdt>
        <w:sdtPr>
          <w:tag w:val="goog_rdk_74"/>
          <w:id w:val="687719393"/>
        </w:sdtPr>
        <w:sdtContent>
          <w:r>
            <w:t xml:space="preserve">The exact </w:t>
          </w:r>
        </w:sdtContent>
      </w:sdt>
      <w:r>
        <w:t xml:space="preserve">locations are not disclosed. A </w:t>
      </w:r>
      <w:proofErr w:type="spellStart"/>
      <w:r>
        <w:t>SoundTrap</w:t>
      </w:r>
      <w:proofErr w:type="spellEnd"/>
      <w:r>
        <w:t xml:space="preserve"> ST600 HF (www.oceaninstruments.co.nz) was used at </w:t>
      </w:r>
      <w:proofErr w:type="spellStart"/>
      <w:r>
        <w:t>Carmanah</w:t>
      </w:r>
      <w:proofErr w:type="spellEnd"/>
      <w:r>
        <w:t xml:space="preserve"> </w:t>
      </w:r>
      <w:sdt>
        <w:sdtPr>
          <w:tag w:val="goog_rdk_75"/>
          <w:id w:val="-238250365"/>
        </w:sdtPr>
        <w:sdtContent>
          <w:r>
            <w:t>P</w:t>
          </w:r>
        </w:sdtContent>
      </w:sdt>
      <w:sdt>
        <w:sdtPr>
          <w:tag w:val="goog_rdk_76"/>
          <w:id w:val="1957443672"/>
        </w:sdtPr>
        <w:sdtContent/>
      </w:sdt>
      <w:r>
        <w:t>oint</w:t>
      </w:r>
      <w:sdt>
        <w:sdtPr>
          <w:tag w:val="goog_rdk_77"/>
          <w:id w:val="-920794055"/>
        </w:sdtPr>
        <w:sdtContent>
          <w:r>
            <w:t>,</w:t>
          </w:r>
        </w:sdtContent>
      </w:sdt>
      <w:r>
        <w:t xml:space="preserve"> while AMAR G4s</w:t>
      </w:r>
      <w:sdt>
        <w:sdtPr>
          <w:tag w:val="goog_rdk_78"/>
          <w:id w:val="562223401"/>
        </w:sdtPr>
        <w:sdtContent>
          <w:r>
            <w:t>s</w:t>
          </w:r>
        </w:sdtContent>
      </w:sdt>
      <w:sdt>
        <w:sdtPr>
          <w:tag w:val="goog_rdk_79"/>
          <w:id w:val="1589733422"/>
        </w:sdtPr>
        <w:sdtContent/>
      </w:sdt>
      <w:r>
        <w:t xml:space="preserve"> (https://www.jasco.com) were used for all other deployments. All deployments were between </w:t>
      </w:r>
      <w:sdt>
        <w:sdtPr>
          <w:tag w:val="goog_rdk_80"/>
          <w:id w:val="233825530"/>
        </w:sdtPr>
        <w:sdtContent/>
      </w:sdt>
      <w:r>
        <w:t>3-</w:t>
      </w:r>
      <w:sdt>
        <w:sdtPr>
          <w:tag w:val="goog_rdk_81"/>
          <w:id w:val="-1458631040"/>
        </w:sdtPr>
        <w:sdtContent/>
      </w:sdt>
      <w:r>
        <w:t xml:space="preserve">5 months </w:t>
      </w:r>
      <w:sdt>
        <w:sdtPr>
          <w:tag w:val="goog_rdk_82"/>
          <w:id w:val="-1892021376"/>
        </w:sdtPr>
        <w:sdtContent/>
      </w:sdt>
      <w:sdt>
        <w:sdtPr>
          <w:tag w:val="goog_rdk_83"/>
          <w:id w:val="-1979677846"/>
        </w:sdtPr>
        <w:sdtContent>
          <w:r>
            <w:t>in duration</w:t>
          </w:r>
        </w:sdtContent>
      </w:sdt>
      <w:r>
        <w:t xml:space="preserve">. Audio data were continuously sampled at either 192 kHz for the </w:t>
      </w:r>
      <w:proofErr w:type="spellStart"/>
      <w:r>
        <w:t>SoundTrap</w:t>
      </w:r>
      <w:proofErr w:type="spellEnd"/>
      <w:r>
        <w:t xml:space="preserve"> or 256 kHz for the AMARs.</w:t>
      </w:r>
    </w:p>
    <w:p w14:paraId="0C4AC54E" w14:textId="77777777" w:rsidR="008A27E7" w:rsidRDefault="008A27E7" w:rsidP="008A27E7">
      <w:pPr>
        <w:rPr>
          <w:b/>
        </w:rPr>
      </w:pPr>
      <w:r>
        <w:rPr>
          <w:b/>
        </w:rPr>
        <w:t>Processing</w:t>
      </w:r>
    </w:p>
    <w:p w14:paraId="2B7FFEC7" w14:textId="77777777" w:rsidR="008A27E7" w:rsidRDefault="008A27E7" w:rsidP="008A27E7">
      <w:r>
        <w:t>Audio recordings were processed with the</w:t>
      </w:r>
      <w:sdt>
        <w:sdtPr>
          <w:tag w:val="goog_rdk_84"/>
          <w:id w:val="-387951354"/>
        </w:sdtPr>
        <w:sdtContent>
          <w:r>
            <w:t xml:space="preserve"> Whistle and Moan Detector in </w:t>
          </w:r>
          <w:proofErr w:type="spellStart"/>
          <w:r>
            <w:t>PAMGuard</w:t>
          </w:r>
          <w:proofErr w:type="spellEnd"/>
          <w:r>
            <w:t xml:space="preserve"> version 2.02.03 (Gillespie et al., 2013) </w:t>
          </w:r>
        </w:sdtContent>
      </w:sdt>
      <w:r>
        <w:t xml:space="preserve"> </w:t>
      </w:r>
      <w:sdt>
        <w:sdtPr>
          <w:tag w:val="goog_rdk_85"/>
          <w:id w:val="762271092"/>
        </w:sdtPr>
        <w:sdtContent/>
      </w:sdt>
      <w:r>
        <w:t xml:space="preserve">for the presence of potential killer whale calls. Audio files were </w:t>
      </w:r>
      <w:proofErr w:type="spellStart"/>
      <w:r>
        <w:t>downsampled</w:t>
      </w:r>
      <w:proofErr w:type="spellEnd"/>
      <w:r>
        <w:t xml:space="preserve"> </w:t>
      </w:r>
      <w:r>
        <w:lastRenderedPageBreak/>
        <w:t xml:space="preserve">within </w:t>
      </w:r>
      <w:proofErr w:type="spellStart"/>
      <w:r>
        <w:t>PAMGuard</w:t>
      </w:r>
      <w:proofErr w:type="spellEnd"/>
      <w:r>
        <w:t xml:space="preserve"> to 48 kHz, and a weak IIR Butterworth high-pass filter with a threshold of 2 kHz and an order of 1 was applied to reduce background noise in the lower frequency bands. </w:t>
      </w:r>
      <w:sdt>
        <w:sdtPr>
          <w:tag w:val="goog_rdk_86"/>
          <w:id w:val="-1771391586"/>
        </w:sdtPr>
        <w:sdtContent>
          <w:r>
            <w:t xml:space="preserve">The SNR detection threshold was set to 8 </w:t>
          </w:r>
          <w:proofErr w:type="spellStart"/>
          <w:r>
            <w:t>dB.</w:t>
          </w:r>
          <w:proofErr w:type="spellEnd"/>
          <w:r>
            <w:t xml:space="preserve"> </w:t>
          </w:r>
        </w:sdtContent>
      </w:sdt>
      <w:r>
        <w:t xml:space="preserve">Nominal sensitivities </w:t>
      </w:r>
      <w:proofErr w:type="gramStart"/>
      <w:r>
        <w:t>of  -</w:t>
      </w:r>
      <w:proofErr w:type="gramEnd"/>
      <w:r>
        <w:t xml:space="preserve">164.1 dB </w:t>
      </w:r>
      <w:sdt>
        <w:sdtPr>
          <w:tag w:val="goog_rdk_87"/>
          <w:id w:val="-828819395"/>
        </w:sdtPr>
        <w:sdtContent/>
      </w:sdt>
      <w:r>
        <w:t xml:space="preserve">and -176.2 </w:t>
      </w:r>
      <w:sdt>
        <w:sdtPr>
          <w:tag w:val="goog_rdk_88"/>
          <w:id w:val="-750962924"/>
        </w:sdtPr>
        <w:sdtContent>
          <w:r>
            <w:t xml:space="preserve">dB </w:t>
          </w:r>
        </w:sdtContent>
      </w:sdt>
      <w:r>
        <w:t xml:space="preserve">were used for the AMARs and </w:t>
      </w:r>
      <w:proofErr w:type="spellStart"/>
      <w:r>
        <w:t>SoundTrap</w:t>
      </w:r>
      <w:proofErr w:type="spellEnd"/>
      <w:r>
        <w:t>, respectively. The Whistle and Moan Detector used a minimum frequency threshold of 200 Hz, a maximum frequency threshold of 24</w:t>
      </w:r>
      <w:sdt>
        <w:sdtPr>
          <w:tag w:val="goog_rdk_89"/>
          <w:id w:val="1424144054"/>
        </w:sdtPr>
        <w:sdtContent/>
      </w:sdt>
      <w:r>
        <w:t xml:space="preserve"> </w:t>
      </w:r>
      <w:sdt>
        <w:sdtPr>
          <w:tag w:val="goog_rdk_90"/>
          <w:id w:val="-1225674413"/>
        </w:sdtPr>
        <w:sdtContent>
          <w:r>
            <w:t>k</w:t>
          </w:r>
        </w:sdtContent>
      </w:sdt>
      <w:r>
        <w:t>Hz (the Nyquist frequency), and a minimum contour length of 15 time</w:t>
      </w:r>
      <w:sdt>
        <w:sdtPr>
          <w:tag w:val="goog_rdk_91"/>
          <w:id w:val="505330327"/>
        </w:sdtPr>
        <w:sdtContent>
          <w:r>
            <w:t>-</w:t>
          </w:r>
        </w:sdtContent>
      </w:sdt>
      <w:sdt>
        <w:sdtPr>
          <w:tag w:val="goog_rdk_92"/>
          <w:id w:val="-1917695554"/>
        </w:sdtPr>
        <w:sdtContent/>
      </w:sdt>
      <w:r>
        <w:t>slices (about 341 milliseconds</w:t>
      </w:r>
      <w:sdt>
        <w:sdtPr>
          <w:tag w:val="goog_rdk_93"/>
          <w:id w:val="1628272794"/>
        </w:sdtPr>
        <w:sdtContent/>
      </w:sdt>
      <w:r>
        <w:t>); otherwise, all other detection settings were kept at their defaults. In the detector's noise and thresholding tab, all boxes except "Run Gaussian Kernel Smoothing" were checked and any input values were kept at their defaults as well. The FFT engine used with the detector used an FFT length of 2</w:t>
      </w:r>
      <w:sdt>
        <w:sdtPr>
          <w:tag w:val="goog_rdk_94"/>
          <w:id w:val="275376579"/>
        </w:sdtPr>
        <w:sdtContent/>
      </w:sdt>
      <w:r>
        <w:t>048, a hop size of 1</w:t>
      </w:r>
      <w:sdt>
        <w:sdtPr>
          <w:tag w:val="goog_rdk_95"/>
          <w:id w:val="1370334275"/>
        </w:sdtPr>
        <w:sdtContent/>
      </w:sdt>
      <w:r>
        <w:t>024, and a Hann window function</w:t>
      </w:r>
      <w:sdt>
        <w:sdtPr>
          <w:tag w:val="goog_rdk_96"/>
          <w:id w:val="30161089"/>
        </w:sdtPr>
        <w:sdtContent>
          <w:r>
            <w:t>,</w:t>
          </w:r>
        </w:sdtContent>
      </w:sdt>
      <w:r>
        <w:t xml:space="preserve"> with the same noise parameters as those used with the detector.</w:t>
      </w:r>
    </w:p>
    <w:p w14:paraId="685DF008" w14:textId="77777777" w:rsidR="008A27E7" w:rsidRDefault="008A27E7" w:rsidP="008A27E7">
      <w:pPr>
        <w:rPr>
          <w:b/>
        </w:rPr>
      </w:pPr>
      <w:r>
        <w:rPr>
          <w:b/>
        </w:rPr>
        <w:t>Annotation</w:t>
      </w:r>
    </w:p>
    <w:p w14:paraId="76CE57A4" w14:textId="29A71E52" w:rsidR="008A27E7" w:rsidRDefault="008A27E7" w:rsidP="008A27E7">
      <w:r>
        <w:t xml:space="preserve">All detections produced by the Whistle and Moan Detector were evaluated for the presence of killer whales and annotated as such using a custom </w:t>
      </w:r>
      <w:proofErr w:type="spellStart"/>
      <w:r>
        <w:t>PAMGuard</w:t>
      </w:r>
      <w:proofErr w:type="spellEnd"/>
      <w:r>
        <w:t xml:space="preserve"> plugin. Detected sounds included whistles and pulsed calls; echolocation clicks were not included as they typically do not trigger the detector due to their short length. As with the Pilkington dataset, which was similarly processed by </w:t>
      </w:r>
      <w:proofErr w:type="spellStart"/>
      <w:r>
        <w:t>PAMGuard</w:t>
      </w:r>
      <w:proofErr w:type="spellEnd"/>
      <w:r>
        <w:t>, a single call can contain multiple detections, typically caused by the presence of harmonics. In this case, 27% of the detections overlapped in time.</w:t>
      </w:r>
    </w:p>
    <w:p w14:paraId="2DCF234E" w14:textId="77777777" w:rsidR="00A32175" w:rsidRPr="00616812" w:rsidRDefault="00A32175" w:rsidP="00616812"/>
    <w:p w14:paraId="2D80526C" w14:textId="27DC5066" w:rsidR="006D31B0" w:rsidRDefault="006D31B0">
      <w:pPr>
        <w:pStyle w:val="Heading3"/>
      </w:pPr>
      <w:r>
        <w:t>JASCO</w:t>
      </w:r>
      <w:r w:rsidR="00F56B6C">
        <w:t xml:space="preserve"> and</w:t>
      </w:r>
      <w:r>
        <w:t xml:space="preserve"> Vancouver Frasier Port Authority</w:t>
      </w:r>
    </w:p>
    <w:p w14:paraId="5C3B4F13" w14:textId="77777777" w:rsidR="004314B9" w:rsidRPr="004314B9" w:rsidRDefault="004314B9" w:rsidP="00F439B2"/>
    <w:p w14:paraId="0B0613C5" w14:textId="24947643" w:rsidR="00262C51" w:rsidRDefault="00262C51" w:rsidP="006D31B0">
      <w:r>
        <w:t>The Vancouver Frasier Port Authority (VFPA) in collaboration with JASCO Applied Sciences, collected data from two locations in Haro Strait</w:t>
      </w:r>
      <w:r w:rsidR="008A501E">
        <w:t xml:space="preserve"> </w:t>
      </w:r>
      <w:r w:rsidR="00F56B6C">
        <w:t>and Boundary Pass</w:t>
      </w:r>
      <w:r>
        <w:t>. These data were part of the Enhancing Cetacean Habitat Observation program which aims to improve killer whale acoustic habitat through voluntary vessel speed reductions</w:t>
      </w:r>
      <w:r w:rsidR="00E62AFA">
        <w:t xml:space="preserve"> </w:t>
      </w:r>
      <w:r w:rsidR="00E62AFA">
        <w:fldChar w:fldCharType="begin"/>
      </w:r>
      <w:r w:rsidR="0061294A">
        <w:instrText xml:space="preserve"> ADDIN ZOTERO_ITEM CSL_CITATION {"citationID":"KJcznww4","properties":{"formattedCitation":"(Joy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 xml:space="preserve"> </w:t>
      </w:r>
    </w:p>
    <w:p w14:paraId="7C12F9B1" w14:textId="444D6F10" w:rsidR="00747DFC" w:rsidRPr="006A1A86" w:rsidRDefault="006D31B0" w:rsidP="006D31B0">
      <w:pPr>
        <w:rPr>
          <w:b/>
          <w:bCs/>
        </w:rPr>
      </w:pPr>
      <w:r>
        <w:rPr>
          <w:b/>
          <w:bCs/>
        </w:rPr>
        <w:t>Deployment</w:t>
      </w:r>
    </w:p>
    <w:p w14:paraId="4EB7CEA0" w14:textId="1492BB28" w:rsidR="00F56B6C" w:rsidRDefault="00262C51" w:rsidP="006D31B0">
      <w:r>
        <w:t>AMAR recorders were deployed directly adjacent to the southbound and northbound shipping lanes in Haro Strait (</w:t>
      </w:r>
      <w:r>
        <w:fldChar w:fldCharType="begin"/>
      </w:r>
      <w:r>
        <w:instrText xml:space="preserve"> REF _Ref160180346 \h </w:instrText>
      </w:r>
      <w:r>
        <w:fldChar w:fldCharType="separate"/>
      </w:r>
      <w:r>
        <w:t xml:space="preserve">Table </w:t>
      </w:r>
      <w:r>
        <w:rPr>
          <w:noProof/>
        </w:rPr>
        <w:t>2</w:t>
      </w:r>
      <w:r>
        <w:fldChar w:fldCharType="end"/>
      </w:r>
      <w:r>
        <w:t xml:space="preserve">, </w:t>
      </w:r>
      <w:r>
        <w:fldChar w:fldCharType="begin"/>
      </w:r>
      <w:r>
        <w:instrText xml:space="preserve"> REF _Ref163560742 \h </w:instrText>
      </w:r>
      <w:r>
        <w:fldChar w:fldCharType="separate"/>
      </w:r>
      <w:r>
        <w:t xml:space="preserve">Figure </w:t>
      </w:r>
      <w:r>
        <w:rPr>
          <w:noProof/>
        </w:rPr>
        <w:t>1</w:t>
      </w:r>
      <w:r>
        <w:fldChar w:fldCharType="end"/>
      </w:r>
      <w:r>
        <w:t>). Instruments at both locations were deployed and recovered twice</w:t>
      </w:r>
      <w:r w:rsidR="004B7905">
        <w:t>. The first deployment extended between July 6</w:t>
      </w:r>
      <w:r w:rsidR="004B7905" w:rsidRPr="004B7905">
        <w:rPr>
          <w:vertAlign w:val="superscript"/>
        </w:rPr>
        <w:t>th</w:t>
      </w:r>
      <w:r w:rsidR="004B7905">
        <w:t xml:space="preserve"> and September 8</w:t>
      </w:r>
      <w:r w:rsidR="004B7905" w:rsidRPr="004B7905">
        <w:rPr>
          <w:vertAlign w:val="superscript"/>
        </w:rPr>
        <w:t>th</w:t>
      </w:r>
      <w:proofErr w:type="gramStart"/>
      <w:r w:rsidR="004B7905">
        <w:t xml:space="preserve"> 2017</w:t>
      </w:r>
      <w:proofErr w:type="gramEnd"/>
      <w:r w:rsidR="004B7905">
        <w:t xml:space="preserve">. Instruments were deployed and refurbished AMAR’s were re-deployed at the same locations on </w:t>
      </w:r>
      <w:r w:rsidR="00E301F8">
        <w:t>September</w:t>
      </w:r>
      <w:r w:rsidR="004B7905">
        <w:t xml:space="preserve"> 8</w:t>
      </w:r>
      <w:r w:rsidR="004B7905" w:rsidRPr="004B7905">
        <w:rPr>
          <w:vertAlign w:val="superscript"/>
        </w:rPr>
        <w:t>th</w:t>
      </w:r>
      <w:r w:rsidR="004B7905">
        <w:t xml:space="preserve"> and recovered October 26</w:t>
      </w:r>
      <w:r w:rsidR="004B7905" w:rsidRPr="004B7905">
        <w:rPr>
          <w:vertAlign w:val="superscript"/>
        </w:rPr>
        <w:t>th</w:t>
      </w:r>
      <w:r w:rsidR="004B7905">
        <w:t xml:space="preserve"> of the same year.</w:t>
      </w:r>
      <w:r w:rsidR="00F56B6C">
        <w:t xml:space="preserve"> Data from the boundary pass location </w:t>
      </w:r>
      <w:proofErr w:type="gramStart"/>
      <w:r w:rsidR="00F56B6C">
        <w:t>were</w:t>
      </w:r>
      <w:proofErr w:type="gramEnd"/>
      <w:r w:rsidR="00F56B6C">
        <w:t xml:space="preserve"> collected over the period between September 2018 and April 2019. Deployment depths ranged between 193m to 251</w:t>
      </w:r>
      <w:r w:rsidR="00522D41">
        <w:t>m across the three regions.</w:t>
      </w:r>
      <w:r w:rsidR="00F56B6C">
        <w:t xml:space="preserve">  </w:t>
      </w:r>
    </w:p>
    <w:p w14:paraId="2C876C11" w14:textId="31F680DB" w:rsidR="006D31B0" w:rsidRDefault="006D31B0" w:rsidP="006D31B0">
      <w:pPr>
        <w:rPr>
          <w:b/>
          <w:bCs/>
        </w:rPr>
      </w:pPr>
      <w:r>
        <w:rPr>
          <w:b/>
          <w:bCs/>
        </w:rPr>
        <w:t>Processing</w:t>
      </w:r>
    </w:p>
    <w:p w14:paraId="5796C91B" w14:textId="4F1718CA" w:rsidR="00747DFC" w:rsidRPr="00747DFC" w:rsidRDefault="00522D41" w:rsidP="006D31B0">
      <w:r>
        <w:t>For all deployments, d</w:t>
      </w:r>
      <w:r w:rsidR="008A501E">
        <w:t>ata were sampled at 256 kHz and killer whale encounters were identified with a proprietary detection algorithm</w:t>
      </w:r>
      <w:r w:rsidR="00B937FD">
        <w:t xml:space="preserve"> developed by JASCO Applied Science</w:t>
      </w:r>
      <w:r w:rsidR="008A501E">
        <w:t xml:space="preserve">. </w:t>
      </w:r>
    </w:p>
    <w:p w14:paraId="62498803" w14:textId="77777777" w:rsidR="006D31B0" w:rsidRDefault="006D31B0" w:rsidP="006D31B0">
      <w:pPr>
        <w:rPr>
          <w:b/>
          <w:bCs/>
        </w:rPr>
      </w:pPr>
      <w:r>
        <w:rPr>
          <w:b/>
          <w:bCs/>
        </w:rPr>
        <w:t>Annotation</w:t>
      </w:r>
    </w:p>
    <w:p w14:paraId="67C9FCC0" w14:textId="49C10950" w:rsidR="006A1A86" w:rsidRPr="006D31B0" w:rsidRDefault="008A501E" w:rsidP="006D31B0">
      <w:r>
        <w:t xml:space="preserve">Encounters were manually annotated </w:t>
      </w:r>
      <w:r w:rsidR="00F56B6C">
        <w:t xml:space="preserve">by expert analysts </w:t>
      </w:r>
      <w:r>
        <w:t xml:space="preserve">for the presence of killer whale calls </w:t>
      </w:r>
      <w:r w:rsidR="001117A4">
        <w:t>following the HALLO protocol</w:t>
      </w:r>
      <w:r>
        <w:t xml:space="preserve">. </w:t>
      </w:r>
      <w:r w:rsidR="001117A4">
        <w:t>Expert a</w:t>
      </w:r>
      <w:r>
        <w:t xml:space="preserve">nnotators used Raven Pro to identify killer whale calls and, where </w:t>
      </w:r>
      <w:r w:rsidR="00F56B6C">
        <w:t xml:space="preserve">possible, </w:t>
      </w:r>
      <w:r w:rsidR="00F56B6C">
        <w:lastRenderedPageBreak/>
        <w:t>classify</w:t>
      </w:r>
      <w:r>
        <w:t xml:space="preserve"> calls to call type. </w:t>
      </w:r>
      <w:r w:rsidR="00F56B6C">
        <w:t xml:space="preserve">Annotators also noted the presence of a variety of non-target calls and abiotic sounds including unknown signals, background noise, fish, and potential </w:t>
      </w:r>
      <w:r w:rsidR="00682B4D">
        <w:t>Pacific</w:t>
      </w:r>
      <w:r w:rsidR="00F56B6C">
        <w:t xml:space="preserve">-white-sided dolphins.  </w:t>
      </w:r>
    </w:p>
    <w:p w14:paraId="220FFF5E" w14:textId="178C03FE" w:rsidR="006D31B0" w:rsidRDefault="006D31B0">
      <w:pPr>
        <w:pStyle w:val="Heading3"/>
        <w:rPr>
          <w:ins w:id="12" w:author="Michael Dowd" w:date="2024-08-28T16:16:00Z" w16du:dateUtc="2024-08-28T19:16:00Z"/>
        </w:rPr>
      </w:pPr>
      <w:r>
        <w:t>JASCO, Vancouver Frasier Port Authority, Ocean Networks Canada</w:t>
      </w:r>
    </w:p>
    <w:p w14:paraId="04A9049F" w14:textId="77777777" w:rsidR="003E777E" w:rsidRPr="003E777E" w:rsidRDefault="003E777E">
      <w:pPr>
        <w:pPrChange w:id="13" w:author="Michael Dowd" w:date="2024-08-28T16:16:00Z" w16du:dateUtc="2024-08-28T19:16:00Z">
          <w:pPr>
            <w:pStyle w:val="Heading3"/>
          </w:pPr>
        </w:pPrChange>
      </w:pPr>
    </w:p>
    <w:p w14:paraId="444D4964" w14:textId="6E79146E" w:rsidR="006D31B0" w:rsidRDefault="004B7905" w:rsidP="004B7905">
      <w:r>
        <w:t xml:space="preserve">The Strait of Georgia underwater listening station </w:t>
      </w:r>
      <w:r w:rsidR="007A68EB">
        <w:t xml:space="preserve">(ULS) </w:t>
      </w:r>
      <w:r>
        <w:t>is a collaborative project between the</w:t>
      </w:r>
      <w:r w:rsidR="007A68EB">
        <w:t xml:space="preserve"> </w:t>
      </w:r>
      <w:r>
        <w:t>Vancouver Fraser Port Authority, Transport Canada, Fisheries and Oceans Canada, Ocean</w:t>
      </w:r>
      <w:r w:rsidR="007A68EB">
        <w:t xml:space="preserve"> </w:t>
      </w:r>
      <w:r>
        <w:t xml:space="preserve">Networks Canada and JASCO Applied Sciences. </w:t>
      </w:r>
      <w:r w:rsidR="00E62AFA">
        <w:t xml:space="preserve">Data from this hydrophone have been used in evaluating changes in noise levels associated with voluntary vessel slowdowns </w:t>
      </w:r>
      <w:r w:rsidR="00E62AFA">
        <w:fldChar w:fldCharType="begin"/>
      </w:r>
      <w:r w:rsidR="0061294A">
        <w:instrText xml:space="preserve"> ADDIN ZOTERO_ITEM CSL_CITATION {"citationID":"DghvjEAI","properties":{"formattedCitation":"(Joy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rsidR="00E62AFA">
        <w:fldChar w:fldCharType="separate"/>
      </w:r>
      <w:r w:rsidR="0061294A" w:rsidRPr="0061294A">
        <w:rPr>
          <w:rFonts w:ascii="Calibri" w:hAnsi="Calibri" w:cs="Calibri"/>
        </w:rPr>
        <w:t>(Joy et al., 2019)</w:t>
      </w:r>
      <w:r w:rsidR="00E62AFA">
        <w:fldChar w:fldCharType="end"/>
      </w:r>
      <w:r w:rsidR="00E62AFA">
        <w:t>.</w:t>
      </w:r>
      <w:r>
        <w:t>This listening station has been in place since</w:t>
      </w:r>
      <w:r w:rsidR="007A68EB">
        <w:t xml:space="preserve"> </w:t>
      </w:r>
      <w:r>
        <w:t xml:space="preserve">September 2015 and is now in its third year of operation. </w:t>
      </w:r>
      <w:r w:rsidR="00245A2A">
        <w:t xml:space="preserve">Data from September </w:t>
      </w:r>
      <w:r w:rsidR="00245A2A" w:rsidRPr="00245A2A">
        <w:t>2015</w:t>
      </w:r>
      <w:r w:rsidR="00245A2A">
        <w:t xml:space="preserve"> and March </w:t>
      </w:r>
      <w:r w:rsidR="00245A2A" w:rsidRPr="00245A2A">
        <w:t>2018</w:t>
      </w:r>
      <w:r w:rsidR="00245A2A">
        <w:t xml:space="preserve"> were</w:t>
      </w:r>
      <w:r w:rsidR="00522D41">
        <w:t xml:space="preserve"> manually </w:t>
      </w:r>
      <w:r w:rsidR="00245A2A">
        <w:t xml:space="preserve">scanned using Raven Pro (v. </w:t>
      </w:r>
      <w:r w:rsidR="00C815C8">
        <w:t>1.6</w:t>
      </w:r>
      <w:r w:rsidR="00245A2A">
        <w:t>)</w:t>
      </w:r>
      <w:r w:rsidR="00522D41">
        <w:t xml:space="preserve"> for the presence of killer whales, humpback whales and other signals of interest</w:t>
      </w:r>
      <w:r w:rsidR="00B937FD">
        <w:t>.</w:t>
      </w:r>
    </w:p>
    <w:p w14:paraId="2AC5E9F8" w14:textId="3E87EC8E" w:rsidR="006D31B0" w:rsidRDefault="006D31B0" w:rsidP="006D31B0">
      <w:pPr>
        <w:rPr>
          <w:b/>
          <w:bCs/>
        </w:rPr>
      </w:pPr>
      <w:r>
        <w:rPr>
          <w:b/>
          <w:bCs/>
        </w:rPr>
        <w:t>Deployment</w:t>
      </w:r>
    </w:p>
    <w:p w14:paraId="614E7D1B" w14:textId="7027E41E" w:rsidR="007A68EB" w:rsidRPr="006D31B0" w:rsidRDefault="007A68EB" w:rsidP="006D31B0">
      <w:r>
        <w:t>The ULS is situated on the seabed at approximately 170</w:t>
      </w:r>
      <w:r w:rsidR="00522D41">
        <w:t xml:space="preserve"> m</w:t>
      </w:r>
      <w:r>
        <w:t xml:space="preserve"> depth</w:t>
      </w:r>
      <w:r w:rsidR="00B937FD">
        <w:t xml:space="preserve"> approximately 30km west of Vancouver, Canada</w:t>
      </w:r>
      <w:r w:rsidR="008A501E">
        <w:t xml:space="preserve">. The </w:t>
      </w:r>
      <w:r w:rsidR="00B937FD">
        <w:t>location</w:t>
      </w:r>
      <w:r w:rsidR="008A501E">
        <w:t xml:space="preserve"> </w:t>
      </w:r>
      <w:r w:rsidR="00B937FD">
        <w:t>aims to monitor noise in association with the northbound shipping lane</w:t>
      </w:r>
      <w:r>
        <w:t>. Synchronized data from four hydrophones are streamed to shore in near real-time via the Victoria Experimental Network Under the Sea (VENUS) Observatory operated by Ocean Networks Canada.</w:t>
      </w:r>
    </w:p>
    <w:p w14:paraId="7257B902" w14:textId="77777777" w:rsidR="006D31B0" w:rsidRDefault="006D31B0" w:rsidP="006D31B0">
      <w:pPr>
        <w:rPr>
          <w:b/>
          <w:bCs/>
        </w:rPr>
      </w:pPr>
      <w:r>
        <w:rPr>
          <w:b/>
          <w:bCs/>
        </w:rPr>
        <w:t>Processing</w:t>
      </w:r>
    </w:p>
    <w:p w14:paraId="3056D54F" w14:textId="1A4D7BE2" w:rsidR="00B937FD" w:rsidRPr="00747DFC" w:rsidRDefault="00B937FD" w:rsidP="00B937FD">
      <w:r>
        <w:t xml:space="preserve">For all deployments, data were sampled at 256 kHz and killer whale encounters were identified with a proprietary detection algorithm developed by JASCO Applied Science. </w:t>
      </w:r>
    </w:p>
    <w:p w14:paraId="7576DAB6" w14:textId="77777777" w:rsidR="006D31B0" w:rsidRDefault="006D31B0" w:rsidP="006D31B0">
      <w:pPr>
        <w:rPr>
          <w:b/>
          <w:bCs/>
        </w:rPr>
      </w:pPr>
      <w:r>
        <w:rPr>
          <w:b/>
          <w:bCs/>
        </w:rPr>
        <w:t>Annotation</w:t>
      </w:r>
    </w:p>
    <w:p w14:paraId="26A1DDC7" w14:textId="3B65F73B" w:rsidR="006D31B0" w:rsidRDefault="00B937FD" w:rsidP="006D31B0">
      <w:r>
        <w:t xml:space="preserve">Encounters were manually annotated by expert analysts for the presence of killer whale calls </w:t>
      </w:r>
      <w:r w:rsidR="001117A4">
        <w:t>following the HALLO protocol</w:t>
      </w:r>
      <w:r w:rsidR="00CD4E4E">
        <w:t xml:space="preserve"> (</w:t>
      </w:r>
      <w:r w:rsidR="00CD4E4E">
        <w:fldChar w:fldCharType="begin"/>
      </w:r>
      <w:r w:rsidR="00CD4E4E">
        <w:instrText xml:space="preserve"> REF _Ref170116667 \h </w:instrText>
      </w:r>
      <w:r w:rsidR="00CD4E4E">
        <w:fldChar w:fldCharType="separate"/>
      </w:r>
      <w:r w:rsidR="00CD4E4E">
        <w:t>HALLO Annotation Guidelines</w:t>
      </w:r>
      <w:r w:rsidR="00CD4E4E">
        <w:fldChar w:fldCharType="end"/>
      </w:r>
      <w:r w:rsidR="00CD4E4E">
        <w:t>)</w:t>
      </w:r>
      <w:r>
        <w:t xml:space="preserve">. Annotators used Raven Pro to identify killer whale calls and, where possible, classify calls to call type. Annotators also noted the presence of a variety of non-target calls and abiotic sounds including unknown signals, background noise, fish, sonar, and potential </w:t>
      </w:r>
      <w:r w:rsidR="00682B4D">
        <w:t>Pacific</w:t>
      </w:r>
      <w:r>
        <w:t xml:space="preserve">-white-sided dolphins.  </w:t>
      </w:r>
    </w:p>
    <w:p w14:paraId="3DDA8308" w14:textId="77777777" w:rsidR="006D31B0" w:rsidRPr="006D31B0" w:rsidRDefault="006D31B0" w:rsidP="006D31B0"/>
    <w:p w14:paraId="508D1868" w14:textId="71C7B3B5" w:rsidR="002D7169" w:rsidRDefault="002D7169" w:rsidP="00A73916">
      <w:pPr>
        <w:pStyle w:val="Heading3"/>
      </w:pPr>
      <w:r>
        <w:t>SIMRES</w:t>
      </w:r>
    </w:p>
    <w:p w14:paraId="154610B5" w14:textId="24AF7900" w:rsidR="00E03AEF" w:rsidRDefault="00E03AEF" w:rsidP="00E03AEF"/>
    <w:p w14:paraId="582A49FA" w14:textId="06E90B22" w:rsidR="00D078EC" w:rsidRDefault="00D078EC" w:rsidP="00D078EC">
      <w:pPr>
        <w:spacing w:line="235" w:lineRule="atLeast"/>
        <w:jc w:val="both"/>
        <w:rPr>
          <w:rFonts w:cstheme="minorHAnsi"/>
          <w:color w:val="000000" w:themeColor="text1"/>
        </w:rPr>
      </w:pPr>
      <w:r>
        <w:rPr>
          <w:rFonts w:eastAsia="Times New Roman" w:cstheme="minorHAnsi"/>
          <w:color w:val="000000" w:themeColor="text1"/>
        </w:rPr>
        <w:t xml:space="preserve">The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 Marine Research and Education Society (SIMRES) maintains several hydrophones along the BC coast as part of the Whale Sound Network. This network collaborates to enable scientific </w:t>
      </w:r>
      <w:ins w:id="14" w:author="Michael Dowd" w:date="2024-08-28T16:18:00Z" w16du:dateUtc="2024-08-28T19:18:00Z">
        <w:r w:rsidR="003E777E">
          <w:rPr>
            <w:rFonts w:eastAsia="Times New Roman" w:cstheme="minorHAnsi"/>
            <w:color w:val="000000" w:themeColor="text1"/>
          </w:rPr>
          <w:t>assessment</w:t>
        </w:r>
      </w:ins>
      <w:del w:id="15" w:author="Michael Dowd" w:date="2024-08-28T16:18:00Z" w16du:dateUtc="2024-08-28T19:18:00Z">
        <w:r w:rsidDel="003E777E">
          <w:rPr>
            <w:rFonts w:eastAsia="Times New Roman" w:cstheme="minorHAnsi"/>
            <w:color w:val="000000" w:themeColor="text1"/>
          </w:rPr>
          <w:delText>quantification</w:delText>
        </w:r>
      </w:del>
      <w:r>
        <w:rPr>
          <w:rFonts w:eastAsia="Times New Roman" w:cstheme="minorHAnsi"/>
          <w:color w:val="000000" w:themeColor="text1"/>
        </w:rPr>
        <w:t xml:space="preserve"> of how the ocean soundscape is changing. Since 2015, hydrophones have been placed in Boundary Pass at two different locations, East Point and Monarch Head (SIMRES, 2020). </w:t>
      </w:r>
      <w:r>
        <w:rPr>
          <w:rFonts w:cstheme="minorHAnsi"/>
          <w:color w:val="000000" w:themeColor="text1"/>
        </w:rPr>
        <w:t>The a</w:t>
      </w:r>
      <w:r>
        <w:rPr>
          <w:rFonts w:eastAsia="Times New Roman" w:cstheme="minorHAnsi"/>
          <w:color w:val="000000" w:themeColor="text1"/>
        </w:rPr>
        <w:t xml:space="preserve">nnotated data provided were from the East Point Hydrophone located off the southeasternmost point of </w:t>
      </w:r>
      <w:proofErr w:type="spellStart"/>
      <w:r>
        <w:rPr>
          <w:rFonts w:eastAsia="Times New Roman" w:cstheme="minorHAnsi"/>
          <w:color w:val="000000" w:themeColor="text1"/>
        </w:rPr>
        <w:t>Saturna</w:t>
      </w:r>
      <w:proofErr w:type="spellEnd"/>
      <w:r>
        <w:rPr>
          <w:rFonts w:eastAsia="Times New Roman" w:cstheme="minorHAnsi"/>
          <w:color w:val="000000" w:themeColor="text1"/>
        </w:rPr>
        <w:t xml:space="preserve"> Island.</w:t>
      </w:r>
      <w:r>
        <w:rPr>
          <w:rFonts w:cstheme="minorHAnsi"/>
          <w:color w:val="000000" w:themeColor="text1"/>
        </w:rPr>
        <w:t xml:space="preserve"> From June through October 2022, Southern Resident killer whales (SRKW) were both acoustically detected and visually sighted 13 times by nearby citizen scientists from the Southern Gulf Islands Whale Sighting Network (SGIWSN) and student researchers from Simon Fraser University. </w:t>
      </w:r>
    </w:p>
    <w:p w14:paraId="7AC1BC2E" w14:textId="21287763" w:rsidR="00681A55" w:rsidRPr="00785A22" w:rsidRDefault="00D078EC" w:rsidP="00785A22">
      <w:pPr>
        <w:spacing w:line="235" w:lineRule="atLeast"/>
        <w:jc w:val="both"/>
        <w:rPr>
          <w:rFonts w:cstheme="minorHAnsi"/>
          <w:color w:val="000000" w:themeColor="text1"/>
        </w:rPr>
      </w:pPr>
      <w:r>
        <w:rPr>
          <w:rFonts w:cstheme="minorHAnsi"/>
          <w:color w:val="000000" w:themeColor="text1"/>
        </w:rPr>
        <w:t xml:space="preserve">The goal of this annotation effort was to determine how vessel noise impacts SRKW acoustic </w:t>
      </w:r>
      <w:r w:rsidR="00785A22">
        <w:rPr>
          <w:rFonts w:cstheme="minorHAnsi"/>
          <w:color w:val="000000" w:themeColor="text1"/>
        </w:rPr>
        <w:t>behavior</w:t>
      </w:r>
      <w:r>
        <w:rPr>
          <w:rFonts w:cstheme="minorHAnsi"/>
          <w:color w:val="000000" w:themeColor="text1"/>
        </w:rPr>
        <w:t xml:space="preserve"> in Boundary Pass. The annotated dataset includes 13 hours and 40 minutes of SRKW acoustic activity and </w:t>
      </w:r>
      <w:r>
        <w:rPr>
          <w:rFonts w:cstheme="minorHAnsi"/>
          <w:color w:val="000000" w:themeColor="text1"/>
        </w:rPr>
        <w:lastRenderedPageBreak/>
        <w:t xml:space="preserve">call types were identified from all three SRKW pods, J, K, and L. The duration of acoustic events varied and ranged from 5 minutes to 190 minutes. </w:t>
      </w:r>
    </w:p>
    <w:p w14:paraId="5F657388" w14:textId="77777777" w:rsidR="00E03AEF" w:rsidRPr="00E03AEF" w:rsidRDefault="00E03AEF" w:rsidP="00E03AEF">
      <w:pPr>
        <w:rPr>
          <w:b/>
          <w:bCs/>
        </w:rPr>
      </w:pPr>
      <w:r>
        <w:rPr>
          <w:b/>
          <w:bCs/>
        </w:rPr>
        <w:t>Deployment</w:t>
      </w:r>
    </w:p>
    <w:p w14:paraId="4BDD4BF2" w14:textId="308F8C55" w:rsidR="00413CB3" w:rsidRDefault="00D078EC" w:rsidP="00D078EC">
      <w:pPr>
        <w:spacing w:line="240" w:lineRule="auto"/>
        <w:jc w:val="both"/>
        <w:rPr>
          <w:rFonts w:cstheme="minorHAnsi"/>
          <w:color w:val="222222"/>
        </w:rPr>
      </w:pPr>
      <w:r>
        <w:rPr>
          <w:rFonts w:eastAsia="Times New Roman" w:cstheme="minorHAnsi"/>
          <w:color w:val="222222"/>
        </w:rPr>
        <w:t xml:space="preserve">An Ocean Sonic’s </w:t>
      </w:r>
      <w:proofErr w:type="spellStart"/>
      <w:r>
        <w:rPr>
          <w:rFonts w:eastAsia="Times New Roman" w:cstheme="minorHAnsi"/>
          <w:color w:val="222222"/>
        </w:rPr>
        <w:t>icListen</w:t>
      </w:r>
      <w:proofErr w:type="spellEnd"/>
      <w:r>
        <w:rPr>
          <w:rFonts w:eastAsia="Times New Roman" w:cstheme="minorHAnsi"/>
          <w:color w:val="222222"/>
        </w:rPr>
        <w:t xml:space="preserve"> high-frequency</w:t>
      </w:r>
      <w:r>
        <w:rPr>
          <w:rFonts w:cstheme="minorHAnsi"/>
          <w:color w:val="222222"/>
        </w:rPr>
        <w:t xml:space="preserve"> (HF)</w:t>
      </w:r>
      <w:r>
        <w:rPr>
          <w:rFonts w:eastAsia="Times New Roman" w:cstheme="minorHAnsi"/>
          <w:color w:val="222222"/>
        </w:rPr>
        <w:t xml:space="preserve"> </w:t>
      </w:r>
      <w:r>
        <w:rPr>
          <w:rFonts w:cstheme="minorHAnsi"/>
          <w:color w:val="222222"/>
        </w:rPr>
        <w:t xml:space="preserve">smart </w:t>
      </w:r>
      <w:r>
        <w:rPr>
          <w:rFonts w:eastAsia="Times New Roman" w:cstheme="minorHAnsi"/>
          <w:color w:val="222222"/>
        </w:rPr>
        <w:t xml:space="preserve">hydrophone </w:t>
      </w:r>
      <w:r>
        <w:rPr>
          <w:rFonts w:cstheme="minorHAnsi"/>
          <w:color w:val="222222"/>
        </w:rPr>
        <w:t xml:space="preserve">(RB9-ETH) </w:t>
      </w:r>
      <w:r>
        <w:rPr>
          <w:rFonts w:eastAsia="Times New Roman" w:cstheme="minorHAnsi"/>
          <w:color w:val="222222"/>
        </w:rPr>
        <w:t xml:space="preserve">with ethernet </w:t>
      </w:r>
      <w:r>
        <w:rPr>
          <w:rFonts w:eastAsia="Times New Roman" w:cstheme="minorHAnsi"/>
          <w:color w:val="000000"/>
        </w:rPr>
        <w:t>(</w:t>
      </w:r>
      <w:hyperlink r:id="rId15" w:tgtFrame="_blank" w:history="1">
        <w:r>
          <w:rPr>
            <w:rStyle w:val="Hyperlink"/>
            <w:rFonts w:eastAsia="Times New Roman" w:cstheme="minorHAnsi"/>
            <w:color w:val="1155CC"/>
          </w:rPr>
          <w:t>https://oceansonics.com/products/iclisten-sj9/</w:t>
        </w:r>
      </w:hyperlink>
      <w:r>
        <w:rPr>
          <w:rFonts w:eastAsia="Times New Roman" w:cstheme="minorHAnsi"/>
          <w:color w:val="000000"/>
        </w:rPr>
        <w:t xml:space="preserve">) was used to collect audio recordings. The shore-cabled hydrophone is located at a depth of 18 m, approximately 120 m from shore, </w:t>
      </w:r>
      <w:r w:rsidR="00413CB3">
        <w:rPr>
          <w:rFonts w:eastAsia="Times New Roman" w:cstheme="minorHAnsi"/>
          <w:color w:val="000000"/>
        </w:rPr>
        <w:t xml:space="preserve">near </w:t>
      </w:r>
      <w:r>
        <w:rPr>
          <w:rFonts w:eastAsia="Times New Roman" w:cstheme="minorHAnsi"/>
          <w:color w:val="000000"/>
        </w:rPr>
        <w:t>the commercial shipping channel in Boundary Pass</w:t>
      </w:r>
      <w:r w:rsidR="00785A22">
        <w:rPr>
          <w:rFonts w:eastAsia="Times New Roman" w:cstheme="minorHAnsi"/>
          <w:color w:val="000000"/>
        </w:rPr>
        <w:t xml:space="preserve"> (</w:t>
      </w:r>
      <w:r>
        <w:rPr>
          <w:rFonts w:cstheme="minorHAnsi"/>
          <w:color w:val="000000"/>
        </w:rPr>
        <w:t>48.780</w:t>
      </w:r>
      <w:r>
        <w:rPr>
          <w:rFonts w:ascii="Symbol" w:eastAsia="Symbol" w:hAnsi="Symbol" w:cstheme="minorHAnsi"/>
          <w:color w:val="000000"/>
        </w:rPr>
        <w:t>°</w:t>
      </w:r>
      <w:r>
        <w:rPr>
          <w:rFonts w:cstheme="minorHAnsi"/>
          <w:color w:val="000000"/>
        </w:rPr>
        <w:t xml:space="preserve"> N</w:t>
      </w:r>
      <w:r w:rsidR="00785A22">
        <w:rPr>
          <w:rFonts w:cstheme="minorHAnsi"/>
          <w:color w:val="000000"/>
        </w:rPr>
        <w:t xml:space="preserve">, </w:t>
      </w:r>
      <w:r>
        <w:rPr>
          <w:rFonts w:cstheme="minorHAnsi"/>
          <w:color w:val="000000"/>
        </w:rPr>
        <w:t>123.052</w:t>
      </w:r>
      <w:r>
        <w:rPr>
          <w:rFonts w:ascii="Symbol" w:eastAsia="Symbol" w:hAnsi="Symbol" w:cstheme="minorHAnsi"/>
          <w:color w:val="000000"/>
        </w:rPr>
        <w:t>°</w:t>
      </w:r>
      <w:r>
        <w:rPr>
          <w:rFonts w:cstheme="minorHAnsi"/>
          <w:color w:val="000000"/>
        </w:rPr>
        <w:t xml:space="preserve"> W</w:t>
      </w:r>
      <w:r w:rsidR="00785A22">
        <w:rPr>
          <w:rFonts w:cstheme="minorHAnsi"/>
          <w:color w:val="000000"/>
        </w:rPr>
        <w:t>)</w:t>
      </w:r>
      <w:r>
        <w:rPr>
          <w:rFonts w:cstheme="minorHAnsi"/>
          <w:color w:val="000000"/>
        </w:rPr>
        <w:t xml:space="preserve">. </w:t>
      </w:r>
      <w:r w:rsidR="00413CB3">
        <w:rPr>
          <w:rFonts w:cstheme="minorHAnsi"/>
          <w:color w:val="000000"/>
        </w:rPr>
        <w:t xml:space="preserve">Data are continuously sampled at 128 kHz but </w:t>
      </w:r>
      <w:r w:rsidR="003E777E">
        <w:rPr>
          <w:rFonts w:cstheme="minorHAnsi"/>
          <w:color w:val="000000"/>
        </w:rPr>
        <w:t xml:space="preserve">are </w:t>
      </w:r>
      <w:r w:rsidR="00413CB3">
        <w:rPr>
          <w:rFonts w:cstheme="minorHAnsi"/>
          <w:color w:val="000000"/>
        </w:rPr>
        <w:t xml:space="preserve">down sampled to 64 kHz </w:t>
      </w:r>
      <w:r w:rsidR="003E777E">
        <w:rPr>
          <w:rFonts w:cstheme="minorHAnsi"/>
          <w:color w:val="000000"/>
        </w:rPr>
        <w:t xml:space="preserve">in the </w:t>
      </w:r>
      <w:r w:rsidR="00413CB3">
        <w:rPr>
          <w:rFonts w:cstheme="minorHAnsi"/>
          <w:color w:val="000000"/>
        </w:rPr>
        <w:t xml:space="preserve">files are provided. </w:t>
      </w:r>
    </w:p>
    <w:p w14:paraId="5B806AA4" w14:textId="77777777" w:rsidR="004E21D7" w:rsidRDefault="00E03AEF" w:rsidP="004E21D7">
      <w:pPr>
        <w:rPr>
          <w:b/>
          <w:bCs/>
        </w:rPr>
      </w:pPr>
      <w:r>
        <w:rPr>
          <w:b/>
          <w:bCs/>
        </w:rPr>
        <w:t>Processing</w:t>
      </w:r>
    </w:p>
    <w:p w14:paraId="484A0F28" w14:textId="7E4BDA93" w:rsidR="00413CB3" w:rsidRDefault="00413CB3" w:rsidP="00E03AEF">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0B676290" w14:textId="6BD43D8C" w:rsidR="004831F0" w:rsidRDefault="004831F0" w:rsidP="00E03AEF">
      <w:pPr>
        <w:rPr>
          <w:b/>
          <w:bCs/>
        </w:rPr>
      </w:pPr>
      <w:r>
        <w:rPr>
          <w:b/>
          <w:bCs/>
        </w:rPr>
        <w:t>Annotation</w:t>
      </w:r>
    </w:p>
    <w:p w14:paraId="18EC6390" w14:textId="7EB16273" w:rsidR="008A501E" w:rsidRDefault="008A501E" w:rsidP="00EC57B9">
      <w:pPr>
        <w:jc w:val="both"/>
        <w:rPr>
          <w:rFonts w:cstheme="minorHAnsi"/>
        </w:rPr>
      </w:pPr>
      <w:r>
        <w:rPr>
          <w:rFonts w:cstheme="minorHAnsi"/>
        </w:rPr>
        <w:t xml:space="preserve">Audio files were manually annotated in Raven Pro v 1.6. </w:t>
      </w:r>
      <w:r w:rsidR="00D078EC">
        <w:rPr>
          <w:rFonts w:cstheme="minorHAnsi"/>
        </w:rPr>
        <w:t xml:space="preserve">All SRKW communication signals </w:t>
      </w:r>
      <w:r>
        <w:rPr>
          <w:rFonts w:cstheme="minorHAnsi"/>
        </w:rPr>
        <w:t xml:space="preserve">including </w:t>
      </w:r>
      <w:r w:rsidR="00D078EC">
        <w:rPr>
          <w:rFonts w:cstheme="minorHAnsi"/>
        </w:rPr>
        <w:t xml:space="preserve">pulsed calls, whistles, buzzes, and rasps were annotated with bounding boxes demarcating the start and end time of the signal as well as the low and high frequencies. When possible, pulsed calls were further classified into </w:t>
      </w:r>
      <w:r>
        <w:rPr>
          <w:rFonts w:cstheme="minorHAnsi"/>
        </w:rPr>
        <w:t xml:space="preserve">the </w:t>
      </w:r>
      <w:r w:rsidR="00D078EC">
        <w:rPr>
          <w:rFonts w:cstheme="minorHAnsi"/>
        </w:rPr>
        <w:t>specific call types</w:t>
      </w:r>
      <w:r>
        <w:rPr>
          <w:rFonts w:cstheme="minorHAnsi"/>
        </w:rPr>
        <w:t xml:space="preserve"> </w:t>
      </w:r>
      <w:r w:rsidR="00D078EC">
        <w:rPr>
          <w:rFonts w:cstheme="minorHAnsi"/>
        </w:rPr>
        <w:t xml:space="preserve">outlined by Ford </w:t>
      </w:r>
      <w:r w:rsidR="00D20145">
        <w:rPr>
          <w:rFonts w:cstheme="minorHAnsi"/>
        </w:rPr>
        <w:fldChar w:fldCharType="begin"/>
      </w:r>
      <w:r w:rsidR="0061294A">
        <w:rPr>
          <w:rFonts w:cstheme="minorHAnsi"/>
        </w:rPr>
        <w:instrText xml:space="preserve"> ADDIN ZOTERO_ITEM CSL_CITATION {"citationID":"C1uzB7sv","properties":{"formattedCitation":"(1987)","plainCitation":"(1987)","noteIndex":0},"citationItems":[{"id":69,"uris":["http://zotero.org/users/local/kg8zx2dc/items/QQJXHE67"],"itemData":{"id":69,"type":"report","event-place":"Nanimo British Colombia V9R 5K6","genre":"Canadian Data Report of Fisheries and Aquatic Sciences","number":"633","page":"165","publisher":"Department of Fisheries and Oceans,","publisher-place":"Nanimo British Colombia V9R 5K6","title":"A catalogue of underwater calls produced by killer whales (Orcinus orca) in British Columbia","URL":"https://www.researchgate.net/publication/285709635_A_catalogue_of_underwater_calls_produced_by_killer_whales_Orcinus_orca_in_British_Columbia","author":[{"family":"Ford","given":"John KB"}],"accessed":{"date-parts":[["2024",5,28]]},"issued":{"date-parts":[["1987",1]]}},"suppress-author":true}],"schema":"https://github.com/citation-style-language/schema/raw/master/csl-citation.json"} </w:instrText>
      </w:r>
      <w:r w:rsidR="00D20145">
        <w:rPr>
          <w:rFonts w:cstheme="minorHAnsi"/>
        </w:rPr>
        <w:fldChar w:fldCharType="separate"/>
      </w:r>
      <w:r w:rsidR="0061294A" w:rsidRPr="0061294A">
        <w:rPr>
          <w:rFonts w:ascii="Calibri" w:hAnsi="Calibri" w:cs="Calibri"/>
        </w:rPr>
        <w:t>(1987)</w:t>
      </w:r>
      <w:r w:rsidR="00D20145">
        <w:rPr>
          <w:rFonts w:cstheme="minorHAnsi"/>
        </w:rPr>
        <w:fldChar w:fldCharType="end"/>
      </w:r>
      <w:r w:rsidR="00D078EC">
        <w:rPr>
          <w:rFonts w:cstheme="minorHAnsi"/>
        </w:rPr>
        <w:t xml:space="preserve">. </w:t>
      </w:r>
      <w:r>
        <w:rPr>
          <w:rFonts w:cstheme="minorHAnsi"/>
        </w:rPr>
        <w:t>A</w:t>
      </w:r>
      <w:r w:rsidR="00D078EC">
        <w:rPr>
          <w:rFonts w:cstheme="minorHAnsi"/>
        </w:rPr>
        <w:t xml:space="preserve"> singular instance or burst of clicks was marked in each audio file to indicate the presence of echolocation</w:t>
      </w:r>
      <w:r>
        <w:rPr>
          <w:rFonts w:cstheme="minorHAnsi"/>
        </w:rPr>
        <w:t xml:space="preserve"> but echolocation clicks were not otherwise annotated</w:t>
      </w:r>
      <w:r w:rsidR="00D078EC">
        <w:rPr>
          <w:rFonts w:cstheme="minorHAnsi"/>
        </w:rPr>
        <w:t xml:space="preserve">. </w:t>
      </w:r>
      <w:r>
        <w:rPr>
          <w:rFonts w:cstheme="minorHAnsi"/>
        </w:rPr>
        <w:t xml:space="preserve">The original selection tables also contain annotators comments which may be useful in selecting data to build finer level detection and classification algorithms than outlined here. </w:t>
      </w:r>
    </w:p>
    <w:p w14:paraId="59D6DB14" w14:textId="4AF748FD" w:rsidR="006E66E8" w:rsidRDefault="008A501E" w:rsidP="00EC57B9">
      <w:pPr>
        <w:jc w:val="both"/>
        <w:rPr>
          <w:rFonts w:eastAsia="Times New Roman" w:cstheme="minorHAnsi"/>
          <w:color w:val="222222"/>
        </w:rPr>
      </w:pPr>
      <w:r>
        <w:rPr>
          <w:rFonts w:cstheme="minorHAnsi"/>
        </w:rPr>
        <w:t>Annotated signals were</w:t>
      </w:r>
      <w:r w:rsidR="00D078EC">
        <w:rPr>
          <w:rFonts w:cstheme="minorHAnsi"/>
        </w:rPr>
        <w:t xml:space="preserve"> assigned a confidence rating of either ‘low’, ‘medium’, or ‘high’ to specify the level of certainty provided by the annotator. If the call could not be identified, it was left as ‘unknown’.</w:t>
      </w:r>
      <w:r w:rsidR="00D20145">
        <w:rPr>
          <w:rFonts w:cstheme="minorHAnsi"/>
        </w:rPr>
        <w:t xml:space="preserve"> </w:t>
      </w:r>
      <w:r w:rsidR="00D078EC">
        <w:rPr>
          <w:rFonts w:eastAsia="Times New Roman" w:cstheme="minorHAnsi"/>
          <w:color w:val="222222"/>
        </w:rPr>
        <w:t xml:space="preserve">A small number of potential humpback whale calls were also annotated with uncertainty, these have been included in the ‘humpback’ </w:t>
      </w:r>
      <w:proofErr w:type="spellStart"/>
      <w:r w:rsidR="00D078EC">
        <w:rPr>
          <w:rFonts w:eastAsia="Times New Roman" w:cstheme="minorHAnsi"/>
          <w:color w:val="222222"/>
        </w:rPr>
        <w:t>SpeciesClass</w:t>
      </w:r>
      <w:proofErr w:type="spellEnd"/>
      <w:r w:rsidR="00D078EC">
        <w:rPr>
          <w:rFonts w:eastAsia="Times New Roman" w:cstheme="minorHAnsi"/>
          <w:color w:val="222222"/>
        </w:rPr>
        <w:t xml:space="preserve">.  </w:t>
      </w:r>
    </w:p>
    <w:p w14:paraId="27DF2D50" w14:textId="773C7085" w:rsidR="008A501E" w:rsidRDefault="008A501E" w:rsidP="00EC57B9">
      <w:pPr>
        <w:jc w:val="both"/>
        <w:rPr>
          <w:rFonts w:eastAsia="Times New Roman" w:cstheme="minorHAnsi"/>
          <w:color w:val="222222"/>
        </w:rPr>
      </w:pPr>
      <w:r>
        <w:rPr>
          <w:rFonts w:eastAsia="Times New Roman" w:cstheme="minorHAnsi"/>
          <w:color w:val="222222"/>
        </w:rPr>
        <w:t>All killer whale annotations were included in the combined annotation dataset regardless of quality.</w:t>
      </w:r>
      <w:r w:rsidR="00413CB3">
        <w:rPr>
          <w:rFonts w:eastAsia="Times New Roman" w:cstheme="minorHAnsi"/>
          <w:color w:val="222222"/>
        </w:rPr>
        <w:t xml:space="preserve"> Annot</w:t>
      </w:r>
      <w:del w:id="16" w:author="Michael Dowd" w:date="2024-08-28T16:21:00Z" w16du:dateUtc="2024-08-28T19:21:00Z">
        <w:r w:rsidR="00413CB3" w:rsidDel="003E777E">
          <w:rPr>
            <w:rFonts w:eastAsia="Times New Roman" w:cstheme="minorHAnsi"/>
            <w:color w:val="222222"/>
          </w:rPr>
          <w:delText>i</w:delText>
        </w:r>
      </w:del>
      <w:r w:rsidR="00413CB3">
        <w:rPr>
          <w:rFonts w:eastAsia="Times New Roman" w:cstheme="minorHAnsi"/>
          <w:color w:val="222222"/>
        </w:rPr>
        <w:t xml:space="preserve">ation indicating a low or medium quality were noted as ‘Uncertain” or 0 in the </w:t>
      </w:r>
      <w:proofErr w:type="spellStart"/>
      <w:r w:rsidR="00413CB3">
        <w:rPr>
          <w:rFonts w:eastAsia="Times New Roman" w:cstheme="minorHAnsi"/>
          <w:color w:val="222222"/>
        </w:rPr>
        <w:t>KW_certain</w:t>
      </w:r>
      <w:proofErr w:type="spellEnd"/>
      <w:r w:rsidR="00413CB3">
        <w:rPr>
          <w:rFonts w:eastAsia="Times New Roman" w:cstheme="minorHAnsi"/>
          <w:color w:val="222222"/>
        </w:rPr>
        <w:t xml:space="preserve"> </w:t>
      </w:r>
      <w:r w:rsidR="00C92081">
        <w:rPr>
          <w:rFonts w:eastAsia="Times New Roman" w:cstheme="minorHAnsi"/>
          <w:color w:val="222222"/>
        </w:rPr>
        <w:t>column</w:t>
      </w:r>
      <w:r w:rsidR="00413CB3">
        <w:rPr>
          <w:rFonts w:eastAsia="Times New Roman" w:cstheme="minorHAnsi"/>
          <w:color w:val="222222"/>
        </w:rPr>
        <w:t>.</w:t>
      </w:r>
      <w:r>
        <w:rPr>
          <w:rFonts w:eastAsia="Times New Roman" w:cstheme="minorHAnsi"/>
          <w:color w:val="222222"/>
        </w:rPr>
        <w:t xml:space="preserve"> </w:t>
      </w:r>
    </w:p>
    <w:p w14:paraId="7F3F5206" w14:textId="77777777" w:rsidR="00413CB3" w:rsidRPr="008F25BD" w:rsidRDefault="00413CB3" w:rsidP="00EC57B9">
      <w:pPr>
        <w:jc w:val="both"/>
        <w:rPr>
          <w:rFonts w:cstheme="minorHAnsi"/>
        </w:rPr>
      </w:pPr>
    </w:p>
    <w:p w14:paraId="484CDA95" w14:textId="1AD9A9D5" w:rsidR="00977016" w:rsidRDefault="00413CB3">
      <w:pPr>
        <w:pStyle w:val="Heading3"/>
      </w:pPr>
      <w:r>
        <w:t>Scripps Institute of Oceanography</w:t>
      </w:r>
    </w:p>
    <w:p w14:paraId="76CFBEDA" w14:textId="77777777" w:rsidR="00413CB3" w:rsidRDefault="00413CB3" w:rsidP="00977016"/>
    <w:p w14:paraId="26827082" w14:textId="2E15C9C9" w:rsidR="00EC57B9" w:rsidRDefault="00EC57B9" w:rsidP="00977016">
      <w:r>
        <w:t xml:space="preserve">Data from two locations </w:t>
      </w:r>
      <w:r w:rsidR="00C92081">
        <w:t>spanning</w:t>
      </w:r>
      <w:r w:rsidR="003E777E">
        <w:t xml:space="preserve"> the period </w:t>
      </w:r>
      <w:r w:rsidR="00785A22">
        <w:t>2008-2013</w:t>
      </w:r>
      <w:r>
        <w:t xml:space="preserve"> </w:t>
      </w:r>
      <w:r w:rsidR="00413CB3">
        <w:t xml:space="preserve">were </w:t>
      </w:r>
      <w:r>
        <w:t>provide</w:t>
      </w:r>
      <w:r w:rsidR="00413CB3">
        <w:t>d</w:t>
      </w:r>
      <w:r>
        <w:t xml:space="preserve"> by the Scripts Institute of Oceanography. Data were part of a long-term monitoring project off the Washington Coast</w:t>
      </w:r>
      <w:r w:rsidR="00785A22">
        <w:t xml:space="preserve"> and consist</w:t>
      </w:r>
      <w:r w:rsidR="003E777E">
        <w:t>s</w:t>
      </w:r>
      <w:r w:rsidR="00785A22">
        <w:t xml:space="preserve"> of encounters included in </w:t>
      </w:r>
      <w:r>
        <w:t xml:space="preserve">previously published work </w:t>
      </w:r>
      <w:r w:rsidR="00672334">
        <w:fldChar w:fldCharType="begin"/>
      </w:r>
      <w:r w:rsidR="0061294A">
        <w:instrText xml:space="preserve"> ADDIN ZOTERO_ITEM CSL_CITATION {"citationID":"ZFSya2UN","properties":{"formattedCitation":"(Leu et al., 2022; Rice et al., 2017)","plainCitation":"(Leu et al., 2022; Rice et al., 2017)","noteIndex":0},"citationItems":[{"id":59,"uris":["http://zotero.org/users/local/kg8zx2dc/items/4JNTKJW6"],"itemData":{"id":59,"type":"article-journal","container-title":"The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A."}],"issued":{"date-parts":[["2017"]]}}}],"schema":"https://github.com/citation-style-language/schema/raw/master/csl-citation.json"} </w:instrText>
      </w:r>
      <w:r w:rsidR="00672334">
        <w:fldChar w:fldCharType="separate"/>
      </w:r>
      <w:r w:rsidR="0061294A" w:rsidRPr="0061294A">
        <w:rPr>
          <w:rFonts w:ascii="Calibri" w:hAnsi="Calibri" w:cs="Calibri"/>
        </w:rPr>
        <w:t>(Leu et al., 2022; Rice et al., 2017)</w:t>
      </w:r>
      <w:r w:rsidR="00672334">
        <w:fldChar w:fldCharType="end"/>
      </w:r>
      <w:r w:rsidR="00672334">
        <w:t>.</w:t>
      </w:r>
    </w:p>
    <w:p w14:paraId="7EFBE630" w14:textId="370C5284" w:rsidR="00EC57B9" w:rsidRDefault="00EC57B9" w:rsidP="00977016">
      <w:pPr>
        <w:rPr>
          <w:b/>
          <w:bCs/>
        </w:rPr>
      </w:pPr>
      <w:r>
        <w:rPr>
          <w:b/>
          <w:bCs/>
        </w:rPr>
        <w:t>Deployment</w:t>
      </w:r>
    </w:p>
    <w:p w14:paraId="557AB4DA" w14:textId="62C04508" w:rsidR="00672334" w:rsidRDefault="00785A22" w:rsidP="00977016">
      <w:r>
        <w:t>High-frequency acoustic recording packages (</w:t>
      </w:r>
      <w:r w:rsidR="00672334">
        <w:t>HARP</w:t>
      </w:r>
      <w:r>
        <w:t>; Wiggens et al.</w:t>
      </w:r>
      <w:r>
        <w:fldChar w:fldCharType="begin"/>
      </w:r>
      <w:r w:rsidR="0061294A">
        <w:instrText xml:space="preserve"> ADDIN ZOTERO_ITEM CSL_CITATION {"citationID":"6hlIvNFe","properties":{"formattedCitation":"(2007)","plainCitation":"(2007)","noteIndex":0},"citationItems":[{"id":63,"uris":["http://zotero.org/users/local/kg8zx2dc/items/HKII2KRJ"],"itemData":{"id":63,"type":"paper-conference","container-title":"2007 symposium on underwater technology and workshop on scientific use of submarine cables and related technologies","page":"551–557","publisher":"IEEE","source":"Google Scholar","title":"High-frequency Acoustic Recording Package (HARP) for broad-band, long-term marine mammal monitoring","URL":"https://ieeexplore.ieee.org/abstract/document/4231090/","author":[{"family":"Wiggins","given":"Sean M."},{"family":"Hildebrand","given":"John A."}],"accessed":{"date-parts":[["2024",5,28]]},"issued":{"date-parts":[["2007"]]}},"suppress-author":true}],"schema":"https://github.com/citation-style-language/schema/raw/master/csl-citation.json"} </w:instrText>
      </w:r>
      <w:r>
        <w:fldChar w:fldCharType="separate"/>
      </w:r>
      <w:r w:rsidR="0061294A" w:rsidRPr="0061294A">
        <w:rPr>
          <w:rFonts w:ascii="Calibri" w:hAnsi="Calibri" w:cs="Calibri"/>
        </w:rPr>
        <w:t>(2007)</w:t>
      </w:r>
      <w:r>
        <w:fldChar w:fldCharType="end"/>
      </w:r>
      <w:r>
        <w:t>)</w:t>
      </w:r>
      <w:r w:rsidR="00672334">
        <w:t xml:space="preserve"> packages were deployed in</w:t>
      </w:r>
      <w:r>
        <w:t xml:space="preserve"> a</w:t>
      </w:r>
      <w:r w:rsidR="00672334">
        <w:t xml:space="preserve"> nearshore (Cape Elizab</w:t>
      </w:r>
      <w:ins w:id="17" w:author="Michael Dowd" w:date="2024-08-28T16:21:00Z" w16du:dateUtc="2024-08-28T19:21:00Z">
        <w:r w:rsidR="003E777E">
          <w:t>e</w:t>
        </w:r>
      </w:ins>
      <w:r w:rsidR="00672334">
        <w:t>th) and offshore (Quinault Canyon) location</w:t>
      </w:r>
      <w:r>
        <w:t>.</w:t>
      </w:r>
      <w:r w:rsidR="003500AE">
        <w:t xml:space="preserve"> HARPs sampled continuously at 200 kHz. </w:t>
      </w:r>
      <w:r>
        <w:t xml:space="preserve"> Data from this project </w:t>
      </w:r>
      <w:r w:rsidR="003500AE">
        <w:t>represents</w:t>
      </w:r>
      <w:r>
        <w:t xml:space="preserve"> the most southern locations studied as well as the deepest deployment (1400 m).</w:t>
      </w:r>
      <w:r w:rsidR="00672334">
        <w:t xml:space="preserve"> </w:t>
      </w:r>
    </w:p>
    <w:p w14:paraId="4A2E1E6E" w14:textId="0F69C68B" w:rsidR="00EC57B9" w:rsidRDefault="00EC57B9" w:rsidP="00977016">
      <w:pPr>
        <w:rPr>
          <w:b/>
          <w:bCs/>
        </w:rPr>
      </w:pPr>
      <w:r>
        <w:rPr>
          <w:b/>
          <w:bCs/>
        </w:rPr>
        <w:t xml:space="preserve">Processing </w:t>
      </w:r>
    </w:p>
    <w:p w14:paraId="71469D02" w14:textId="5A45A75F" w:rsidR="00527548" w:rsidRPr="00527548" w:rsidRDefault="00527548" w:rsidP="00977016">
      <w:pPr>
        <w:rPr>
          <w:rFonts w:eastAsia="Times New Roman" w:cstheme="minorHAnsi"/>
          <w:color w:val="000000"/>
        </w:rPr>
      </w:pPr>
      <w:r>
        <w:rPr>
          <w:rFonts w:eastAsia="Times New Roman" w:cstheme="minorHAnsi"/>
          <w:color w:val="000000"/>
        </w:rPr>
        <w:t>Audio data were not pre-processed with any detection algorithms for this for this study.</w:t>
      </w:r>
    </w:p>
    <w:p w14:paraId="5B908408" w14:textId="5BD38D78" w:rsidR="00EC57B9" w:rsidRDefault="00EC57B9" w:rsidP="00977016">
      <w:pPr>
        <w:rPr>
          <w:b/>
          <w:bCs/>
        </w:rPr>
      </w:pPr>
      <w:r>
        <w:rPr>
          <w:b/>
          <w:bCs/>
        </w:rPr>
        <w:lastRenderedPageBreak/>
        <w:t>Annotation</w:t>
      </w:r>
    </w:p>
    <w:p w14:paraId="07EFFE29" w14:textId="39E76CD4" w:rsidR="00EC57B9" w:rsidRPr="00785A22" w:rsidRDefault="00785A22" w:rsidP="00977016">
      <w:r>
        <w:t>Original pulsed annotations</w:t>
      </w:r>
      <w:del w:id="18" w:author="Michael Dowd" w:date="2024-08-28T16:23:00Z" w16du:dateUtc="2024-08-28T19:23:00Z">
        <w:r w:rsidDel="003E777E">
          <w:delText xml:space="preserve"> ad</w:delText>
        </w:r>
      </w:del>
      <w:r>
        <w:t xml:space="preserve"> described in </w:t>
      </w:r>
      <w:r w:rsidR="003500AE" w:rsidRPr="00672334">
        <w:rPr>
          <w:rFonts w:ascii="Calibri" w:hAnsi="Calibri" w:cs="Calibri"/>
        </w:rPr>
        <w:t xml:space="preserve">Rice </w:t>
      </w:r>
      <w:r w:rsidR="003500AE">
        <w:rPr>
          <w:rFonts w:ascii="Calibri" w:hAnsi="Calibri" w:cs="Calibri"/>
        </w:rPr>
        <w:t xml:space="preserve">et al. </w:t>
      </w:r>
      <w:r>
        <w:fldChar w:fldCharType="begin"/>
      </w:r>
      <w:r w:rsidR="0061294A">
        <w:instrText xml:space="preserve"> ADDIN ZOTERO_ITEM CSL_CITATION {"citationID":"lFR8XVor","properties":{"formattedCitation":"(2017)","plainCitation":"(2017)","noteIndex":0},"citationItems":[{"id":61,"uris":["http://zotero.org/users/local/kg8zx2dc/items/E3X9F2AS"],"itemData":{"id":61,"type":"article-journal","container-title":"Marine Ecology Progress Series","page":"255–268","source":"Google Scholar","title":"Spatial and temporal occurrence of killer whale ecotypes off the outer coast of Washington State, USA","volume":"572","author":[{"family":"Rice","given":"Ally"},{"family":"Deecke","given":"Volker B."},{"family":"Ford","given":"John KB"},{"family":"Pilkington","given":"James F."},{"family":"Oleson","given":"Erin M."},{"family":"Hildebrand","given":"John A."}],"issued":{"date-parts":[["2017"]]}},"suppress-author":true}],"schema":"https://github.com/citation-style-language/schema/raw/master/csl-citation.json"} </w:instrText>
      </w:r>
      <w:r>
        <w:fldChar w:fldCharType="separate"/>
      </w:r>
      <w:r w:rsidR="0061294A" w:rsidRPr="0061294A">
        <w:rPr>
          <w:rFonts w:ascii="Calibri" w:hAnsi="Calibri" w:cs="Calibri"/>
        </w:rPr>
        <w:t>(2017)</w:t>
      </w:r>
      <w:r>
        <w:fldChar w:fldCharType="end"/>
      </w:r>
      <w:r>
        <w:t xml:space="preserve"> were not available. As such, data were re-analyzed for the presence of killer whale calls using Raven Pro v1.6. Only call</w:t>
      </w:r>
      <w:r w:rsidR="003500AE">
        <w:t>s</w:t>
      </w:r>
      <w:r>
        <w:t xml:space="preserve"> that could be</w:t>
      </w:r>
      <w:r w:rsidR="003500AE">
        <w:t xml:space="preserve"> confidently</w:t>
      </w:r>
      <w:r>
        <w:t xml:space="preserve"> identified as killer whales were included in the final </w:t>
      </w:r>
      <w:r w:rsidR="003500AE">
        <w:t>annotations</w:t>
      </w:r>
      <w:r>
        <w:t xml:space="preserve">. Humpback whale calls were added opportunistically and examples of self-noise, tagged as abiotic signals, were included as these signals show structural similarities to biological signals. Killer whale ecotype classes were defined off the original encounter labels </w:t>
      </w:r>
      <w:r>
        <w:fldChar w:fldCharType="begin"/>
      </w:r>
      <w:r w:rsidR="0061294A">
        <w:instrText xml:space="preserve"> ADDIN ZOTERO_ITEM CSL_CITATION {"citationID":"YxYufoqg","properties":{"formattedCitation":"(Leu et al., 2022, 2022)","plainCitation":"(Leu et al., 2022,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fldChar w:fldCharType="separate"/>
      </w:r>
      <w:r w:rsidR="0061294A" w:rsidRPr="0061294A">
        <w:rPr>
          <w:rFonts w:ascii="Calibri" w:hAnsi="Calibri" w:cs="Calibri"/>
        </w:rPr>
        <w:t>(Leu et al., 2022, 2022)</w:t>
      </w:r>
      <w:r>
        <w:fldChar w:fldCharType="end"/>
      </w:r>
      <w:r>
        <w:t xml:space="preserve">. Though present in the encounters, echolocation clicks were not labeled during the annotation effort.   </w:t>
      </w:r>
    </w:p>
    <w:p w14:paraId="054CED39" w14:textId="272AFF49" w:rsidR="00E62AFA" w:rsidRDefault="001E2044" w:rsidP="00413CB3">
      <w:pPr>
        <w:pStyle w:val="Heading3"/>
      </w:pPr>
      <w:r>
        <w:t>SMRU</w:t>
      </w:r>
      <w:r w:rsidR="00136586">
        <w:t xml:space="preserve"> Consulting</w:t>
      </w:r>
    </w:p>
    <w:p w14:paraId="3B85FD07" w14:textId="77777777" w:rsidR="003E777E" w:rsidRPr="003E777E" w:rsidRDefault="003E777E" w:rsidP="00951FB5"/>
    <w:p w14:paraId="28A01D3C" w14:textId="7E46E065" w:rsidR="00E62AFA" w:rsidRDefault="00E62AFA" w:rsidP="00E62AFA">
      <w:r>
        <w:t xml:space="preserve">SMRU Consulting in collaboration with the Whale Museum </w:t>
      </w:r>
      <w:proofErr w:type="gramStart"/>
      <w:r>
        <w:t>have</w:t>
      </w:r>
      <w:proofErr w:type="gramEnd"/>
      <w:r>
        <w:t xml:space="preserve"> maintained a cabled hydrophone within SRKW core habitat for nearly two decades. These data have also been </w:t>
      </w:r>
      <w:r w:rsidR="003E777E">
        <w:t>used</w:t>
      </w:r>
      <w:r>
        <w:t xml:space="preserve"> in evaluating then potential benefits of voluntary ship slowdowns </w:t>
      </w:r>
      <w:r>
        <w:fldChar w:fldCharType="begin"/>
      </w:r>
      <w:r w:rsidR="0061294A">
        <w:instrText xml:space="preserve"> ADDIN ZOTERO_ITEM CSL_CITATION {"citationID":"vLZqlsuv","properties":{"formattedCitation":"(Joy et al., 2019)","plainCitation":"(Joy et al., 2019)","noteIndex":0},"citationItems":[{"id":70,"uris":["http://zotero.org/users/local/kg8zx2dc/items/DHG3VRPK"],"itemData":{"id":70,"type":"article-journal","abstract":"A voluntary commercial vessel Slowdown trial was conducted through 16 nm of shipping lanes overlapping critical habitat of at-risk southern resident killer whales (SRKW) in the Salish Sea. From August 7 to October 6, 2017, the trial requested piloted vessels to slow to 11 knots speed-through-water. Analysis of AIS vessel tracking data showed that 421 of 951 (44%) piloted transits achieved speeds within one knot of the target (i.e., ≤12 knots) and 55% achieved speeds ≤13 knots. Slowdown results were compared to ‘Baseline’ noise of the same region, matched across lunar months. A local hydrophone listening station in Lime Kiln State Park, 2.3 km from the shipping lane, recorded 1.2 dB reductions in median broadband noise (10-100,000 Hz, rms) compared to the Baseline period, despite longer transit durations during the trial. Filtering for commercial vessels within 6 km radius of Lime Kiln listening station (aiming to remove confounding effects of variability in vessel numbers), and excluding small boat noise, high current and wind speed periods, median noise was reduced by 2.5 dB. The reductions were highest in the 1st decade band (-3.1 dB, 10-100 Hz) and lowest in the 4th decade band (-0.3 dB reduction, 10-100 kHz). A regional vessel noise model predicted noise for a range of traffic volume and vessel speed scenarios for a 1133 km2 ‘Slowdown region’ containing the 16 nm of the trial’s shipping lanes. A temporally and spatially-explicit simulation model was used to evaluate the changes in traffic volume and speed on SRKW in their foraging habitat within this Slowdown region. The simulation model tracked the number and magnitude of noise-exposure events that impacted each of 78 SRKW across different traffic volume-speed scenarios. These metrics were simplified to a cumulative effect termed ‘potential lost foraging time’. The model predicted that the voluntary Slowdown trial achieved 22% reduction in ‘potential lost foraging time’ for SRKW, with 40% reductions under 100% 11 knot participation. Slower vessel speeds reduced underwater noise in the Slowdown area despite longer passage times and therefore suggest this is an effective way to benefit SRKW habitat function in the vicinity of shipping lanes.","container-title":"Frontiers in Marine Science","DOI":"10.3389/fmars.2019.00344","ISSN":"2296-7745","journalAbbreviation":"Front. Mar. Sci.","language":"English","note":"publisher: Frontiers","source":"Frontiers","title":"Potential Benefits of Vessel Slowdowns on Endangered Southern Resident Killer Whales","URL":"https://www.frontiersin.org/articles/10.3389/fmars.2019.00344","volume":"6","author":[{"family":"Joy","given":"Ruth"},{"family":"Tollit","given":"Dominic"},{"family":"Wood","given":"Jason"},{"family":"MacGillivray","given":"Alexander"},{"family":"Li","given":"Zizheng"},{"family":"Trounce","given":"Krista"},{"family":"Robinson","given":"Orla"}],"accessed":{"date-parts":[["2024",5,28]]},"issued":{"date-parts":[["2019",6,26]]}}}],"schema":"https://github.com/citation-style-language/schema/raw/master/csl-citation.json"} </w:instrText>
      </w:r>
      <w:r>
        <w:fldChar w:fldCharType="separate"/>
      </w:r>
      <w:r w:rsidR="0061294A" w:rsidRPr="0061294A">
        <w:rPr>
          <w:rFonts w:ascii="Calibri" w:hAnsi="Calibri" w:cs="Calibri"/>
        </w:rPr>
        <w:t>(Joy et al., 2019)</w:t>
      </w:r>
      <w:r>
        <w:fldChar w:fldCharType="end"/>
      </w:r>
      <w:r>
        <w:t xml:space="preserve">. Data are routinely evaluated for the presence of killer whales and humpback whales. </w:t>
      </w:r>
      <w:r w:rsidR="007C2542">
        <w:t xml:space="preserve">The hydrophone location is also within visual range of the Lime Kiln lighthouse which houses volunteers trained for whale and dolphin identification. Audio files associated with visually confirmed acoustic encounters over several periods from 2016-2021 were provided for the challenge dataset. </w:t>
      </w:r>
    </w:p>
    <w:p w14:paraId="17B58AFF" w14:textId="60F905A8" w:rsidR="00E62AFA" w:rsidRDefault="00E62AFA" w:rsidP="00E62AFA">
      <w:pPr>
        <w:rPr>
          <w:b/>
          <w:bCs/>
        </w:rPr>
      </w:pPr>
      <w:r>
        <w:rPr>
          <w:b/>
          <w:bCs/>
        </w:rPr>
        <w:t>Deployment</w:t>
      </w:r>
    </w:p>
    <w:p w14:paraId="25087919" w14:textId="656B10B6" w:rsidR="00462A21" w:rsidRPr="00462A21" w:rsidRDefault="00462A21" w:rsidP="00E62AFA">
      <w:r>
        <w:rPr>
          <w:rFonts w:ascii="Calibri" w:hAnsi="Calibri" w:cs="Calibri"/>
        </w:rPr>
        <w:t xml:space="preserve">The recording setup consists of a cabled </w:t>
      </w:r>
      <w:proofErr w:type="spellStart"/>
      <w:r>
        <w:rPr>
          <w:rFonts w:ascii="Calibri" w:hAnsi="Calibri" w:cs="Calibri"/>
        </w:rPr>
        <w:t>Reson</w:t>
      </w:r>
      <w:proofErr w:type="spellEnd"/>
      <w:r>
        <w:rPr>
          <w:rFonts w:ascii="Calibri" w:hAnsi="Calibri" w:cs="Calibri"/>
        </w:rPr>
        <w:t xml:space="preserve"> TC4032 hydrophone ~70m from shore mounted to the seafloor at 23m depth. Data were digitized at 250 kHz sample rate, </w:t>
      </w:r>
      <w:proofErr w:type="gramStart"/>
      <w:r>
        <w:rPr>
          <w:rFonts w:ascii="Calibri" w:hAnsi="Calibri" w:cs="Calibri"/>
        </w:rPr>
        <w:t>16 bit</w:t>
      </w:r>
      <w:proofErr w:type="gramEnd"/>
      <w:r>
        <w:rPr>
          <w:rFonts w:ascii="Calibri" w:hAnsi="Calibri" w:cs="Calibri"/>
        </w:rPr>
        <w:t xml:space="preserve"> depth using a SMRU Consulting data acquisition board and </w:t>
      </w:r>
      <w:proofErr w:type="spellStart"/>
      <w:r>
        <w:rPr>
          <w:rFonts w:ascii="Calibri" w:hAnsi="Calibri" w:cs="Calibri"/>
        </w:rPr>
        <w:t>PAMGuard</w:t>
      </w:r>
      <w:proofErr w:type="spellEnd"/>
      <w:r>
        <w:rPr>
          <w:rFonts w:ascii="Calibri" w:hAnsi="Calibri" w:cs="Calibri"/>
        </w:rPr>
        <w:t xml:space="preserve"> software, stored as wav files and uploaded to a cloud-based systems.</w:t>
      </w:r>
      <w:r w:rsidR="00096624">
        <w:t xml:space="preserve">  </w:t>
      </w:r>
    </w:p>
    <w:p w14:paraId="5782305E" w14:textId="513CD01B" w:rsidR="00E62AFA" w:rsidRDefault="00E62AFA" w:rsidP="00E62AFA">
      <w:pPr>
        <w:rPr>
          <w:b/>
          <w:bCs/>
        </w:rPr>
      </w:pPr>
      <w:r>
        <w:rPr>
          <w:b/>
          <w:bCs/>
        </w:rPr>
        <w:t>Processing</w:t>
      </w:r>
    </w:p>
    <w:p w14:paraId="0D535879" w14:textId="7D78E074" w:rsidR="00096624" w:rsidRPr="00096624" w:rsidRDefault="00462A21" w:rsidP="00E62AFA">
      <w:r>
        <w:rPr>
          <w:rFonts w:ascii="Calibri" w:hAnsi="Calibri" w:cs="Calibri"/>
        </w:rPr>
        <w:t xml:space="preserve">Audio data from the Lime Kiln hydrophone were processed for the presence of biological sounds with the </w:t>
      </w:r>
      <w:proofErr w:type="spellStart"/>
      <w:r>
        <w:rPr>
          <w:rFonts w:ascii="Calibri" w:hAnsi="Calibri" w:cs="Calibri"/>
        </w:rPr>
        <w:t>PAMGuard</w:t>
      </w:r>
      <w:proofErr w:type="spellEnd"/>
      <w:r>
        <w:rPr>
          <w:rFonts w:ascii="Calibri" w:hAnsi="Calibri" w:cs="Calibri"/>
        </w:rPr>
        <w:t xml:space="preserve"> whistle and moan detector (Gillespie et al., 2009) which generated binary detection files</w:t>
      </w:r>
      <w:r w:rsidR="00096624">
        <w:t xml:space="preserve">. </w:t>
      </w:r>
    </w:p>
    <w:p w14:paraId="6334F415" w14:textId="53B8E5B8" w:rsidR="00E62AFA" w:rsidRPr="00E62AFA" w:rsidRDefault="00E62AFA" w:rsidP="00E62AFA">
      <w:pPr>
        <w:rPr>
          <w:b/>
          <w:bCs/>
        </w:rPr>
      </w:pPr>
      <w:r>
        <w:rPr>
          <w:b/>
          <w:bCs/>
        </w:rPr>
        <w:t>Annotation</w:t>
      </w:r>
    </w:p>
    <w:p w14:paraId="6F2149FF" w14:textId="03ACE395" w:rsidR="00462A21" w:rsidRDefault="00462A21" w:rsidP="00E62AFA">
      <w:proofErr w:type="spellStart"/>
      <w:r>
        <w:rPr>
          <w:rFonts w:ascii="Calibri" w:hAnsi="Calibri" w:cs="Calibri"/>
        </w:rPr>
        <w:t>PAMGuard</w:t>
      </w:r>
      <w:proofErr w:type="spellEnd"/>
      <w:r>
        <w:rPr>
          <w:rFonts w:ascii="Calibri" w:hAnsi="Calibri" w:cs="Calibri"/>
        </w:rPr>
        <w:t xml:space="preserve"> binary detection files were inspected in the </w:t>
      </w:r>
      <w:proofErr w:type="spellStart"/>
      <w:r>
        <w:rPr>
          <w:rFonts w:ascii="Calibri" w:hAnsi="Calibri" w:cs="Calibri"/>
        </w:rPr>
        <w:t>PAMGuard</w:t>
      </w:r>
      <w:proofErr w:type="spellEnd"/>
      <w:r>
        <w:rPr>
          <w:rFonts w:ascii="Calibri" w:hAnsi="Calibri" w:cs="Calibri"/>
        </w:rPr>
        <w:t xml:space="preserve"> </w:t>
      </w:r>
      <w:proofErr w:type="spellStart"/>
      <w:r>
        <w:rPr>
          <w:rFonts w:ascii="Calibri" w:hAnsi="Calibri" w:cs="Calibri"/>
        </w:rPr>
        <w:t>ViewerMode</w:t>
      </w:r>
      <w:proofErr w:type="spellEnd"/>
      <w:r>
        <w:rPr>
          <w:rFonts w:ascii="Calibri" w:hAnsi="Calibri" w:cs="Calibri"/>
        </w:rPr>
        <w:t xml:space="preserve"> to view the detections and spectrogram as well as listen to the sound. A detection event was annotated as the </w:t>
      </w:r>
      <w:proofErr w:type="gramStart"/>
      <w:r>
        <w:rPr>
          <w:rFonts w:ascii="Calibri" w:hAnsi="Calibri" w:cs="Calibri"/>
        </w:rPr>
        <w:t>time period</w:t>
      </w:r>
      <w:proofErr w:type="gramEnd"/>
      <w:r>
        <w:rPr>
          <w:rFonts w:ascii="Calibri" w:hAnsi="Calibri" w:cs="Calibri"/>
        </w:rPr>
        <w:t xml:space="preserve"> from the first to last call with no more than 30 minutes between calls.</w:t>
      </w:r>
    </w:p>
    <w:p w14:paraId="5EEBA86D" w14:textId="5AF7CA85" w:rsidR="00E62AFA" w:rsidRDefault="001D2E15" w:rsidP="00E62AFA">
      <w:r>
        <w:t>Annotation procedures followed the HALLO protocol.</w:t>
      </w:r>
    </w:p>
    <w:p w14:paraId="0B83C706" w14:textId="1D74FB8F" w:rsidR="003657A0" w:rsidRDefault="003657A0">
      <w:pPr>
        <w:pStyle w:val="Heading3"/>
      </w:pPr>
      <w:bookmarkStart w:id="19" w:name="_Hlk172884844"/>
      <w:bookmarkStart w:id="20" w:name="_Ref169574739"/>
      <w:r>
        <w:t>University of Alaska Fairbanks</w:t>
      </w:r>
    </w:p>
    <w:p w14:paraId="0994457C" w14:textId="77777777" w:rsidR="003657A0" w:rsidRDefault="003657A0" w:rsidP="003657A0"/>
    <w:p w14:paraId="2A41F133" w14:textId="129FC5C8" w:rsidR="000457F0" w:rsidRDefault="000457F0" w:rsidP="000457F0">
      <w:r>
        <w:t xml:space="preserve">Data contributed by the University of Alaska Fairbanks and North Gulf Oceanic Society are part of a long-term killer whale monitoring project in the Gulf of Alaska. This includes recordings of the southern Alaska resident, Gulf of Alaska </w:t>
      </w:r>
      <w:r w:rsidR="0021783D">
        <w:t>Biggs</w:t>
      </w:r>
      <w:r>
        <w:t xml:space="preserve">, AT1 </w:t>
      </w:r>
      <w:r w:rsidR="0021783D">
        <w:t>Biggs</w:t>
      </w:r>
      <w:r>
        <w:t>, and offshore killer whale populations</w:t>
      </w:r>
      <w:r w:rsidR="00A04DCF">
        <w:t xml:space="preserve"> from both stationary moorings and focal follows</w:t>
      </w:r>
      <w:r>
        <w:t xml:space="preserve">. </w:t>
      </w:r>
      <w:r w:rsidR="00A04DCF">
        <w:t xml:space="preserve">The metadata folder associated with these data </w:t>
      </w:r>
      <w:r w:rsidR="004D60AC">
        <w:t>contains</w:t>
      </w:r>
      <w:r w:rsidR="00A04DCF">
        <w:t xml:space="preserve"> </w:t>
      </w:r>
      <w:r w:rsidR="004D60AC">
        <w:t>three</w:t>
      </w:r>
      <w:r w:rsidR="00A04DCF">
        <w:t xml:space="preserve"> files. The </w:t>
      </w:r>
      <w:r w:rsidR="00A04DCF" w:rsidRPr="00A04DCF">
        <w:t>Myers_DCLDE_2026_files</w:t>
      </w:r>
      <w:r w:rsidR="00A04DCF">
        <w:t xml:space="preserve">.xls file was used to relate filenames, ecotypes, and locations in the original annotation files to the final annotations. It contains three headings, Filename, Ecotype, </w:t>
      </w:r>
      <w:r w:rsidR="00A04DCF">
        <w:lastRenderedPageBreak/>
        <w:t xml:space="preserve">Population, Location, and UTC. </w:t>
      </w:r>
      <w:proofErr w:type="gramStart"/>
      <w:r w:rsidR="004D60AC">
        <w:t>Filename  refers</w:t>
      </w:r>
      <w:proofErr w:type="gramEnd"/>
      <w:r w:rsidR="004D60AC">
        <w:t xml:space="preserve"> to</w:t>
      </w:r>
      <w:r w:rsidR="00A04DCF">
        <w:t xml:space="preserve"> </w:t>
      </w:r>
      <w:proofErr w:type="spellStart"/>
      <w:r w:rsidR="004B41F9">
        <w:t>S</w:t>
      </w:r>
      <w:r w:rsidR="00A04DCF">
        <w:t>oundtrap</w:t>
      </w:r>
      <w:proofErr w:type="spellEnd"/>
      <w:r w:rsidR="00A04DCF">
        <w:t xml:space="preserve"> audio file names containing the </w:t>
      </w:r>
      <w:proofErr w:type="spellStart"/>
      <w:r w:rsidR="00A04DCF">
        <w:t>starttime</w:t>
      </w:r>
      <w:proofErr w:type="spellEnd"/>
      <w:r w:rsidR="00A04DCF">
        <w:t xml:space="preserve">, UTC is the corrected start time. Location values are </w:t>
      </w:r>
      <w:r w:rsidR="004B41F9">
        <w:t>abbreviations</w:t>
      </w:r>
      <w:r w:rsidR="00A04DCF">
        <w:t xml:space="preserve"> for </w:t>
      </w:r>
      <w:proofErr w:type="spellStart"/>
      <w:r w:rsidR="00A04DCF" w:rsidRPr="00A04DCF">
        <w:t>Hinchinbroook</w:t>
      </w:r>
      <w:proofErr w:type="spellEnd"/>
      <w:r w:rsidR="00A04DCF" w:rsidRPr="00A04DCF">
        <w:t xml:space="preserve"> Entrance</w:t>
      </w:r>
      <w:r w:rsidR="00A04DCF">
        <w:t xml:space="preserve"> (HE), </w:t>
      </w:r>
      <w:r w:rsidR="00A04DCF" w:rsidRPr="00A04DCF">
        <w:t>Kachemak Bay</w:t>
      </w:r>
      <w:r w:rsidR="00A04DCF">
        <w:t xml:space="preserve"> (KE), </w:t>
      </w:r>
      <w:r w:rsidR="00A04DCF" w:rsidRPr="00A04DCF">
        <w:t>Montague Strait</w:t>
      </w:r>
      <w:r w:rsidR="00A04DCF">
        <w:t xml:space="preserve"> (MS), </w:t>
      </w:r>
      <w:r w:rsidR="00A04DCF" w:rsidRPr="00A04DCF">
        <w:t>Resurrection Bay</w:t>
      </w:r>
      <w:r w:rsidR="00A04DCF">
        <w:t xml:space="preserve"> (RS). These represent fixed hydrophone locations. Location values for the focal fallows are labeled ‘field’ in the location column. The </w:t>
      </w:r>
      <w:r w:rsidR="00A04DCF" w:rsidRPr="00A04DCF">
        <w:t>Hydrophone locations</w:t>
      </w:r>
      <w:r w:rsidR="00A04DCF">
        <w:t xml:space="preserve">.xls contain </w:t>
      </w:r>
      <w:proofErr w:type="gramStart"/>
      <w:r w:rsidR="00A04DCF">
        <w:t>the deployment</w:t>
      </w:r>
      <w:proofErr w:type="gramEnd"/>
      <w:r w:rsidR="00A04DCF">
        <w:t xml:space="preserve"> information for the fixed recorders. </w:t>
      </w:r>
      <w:r w:rsidR="004D60AC" w:rsidRPr="004D60AC">
        <w:t>20120114-N_Matkin_FY20_Annual_Report</w:t>
      </w:r>
      <w:r w:rsidR="004D60AC">
        <w:t>.pdf contains detailed information about the field recordings and project information.</w:t>
      </w:r>
      <w:r w:rsidR="004B41F9">
        <w:t xml:space="preserve"> Audio files are organized according to instrument name or ‘field’ for field recordings.</w:t>
      </w:r>
    </w:p>
    <w:p w14:paraId="3ECEF916" w14:textId="77777777" w:rsidR="000457F0" w:rsidRDefault="000457F0" w:rsidP="000457F0">
      <w:pPr>
        <w:rPr>
          <w:b/>
          <w:bCs/>
        </w:rPr>
      </w:pPr>
      <w:r>
        <w:rPr>
          <w:b/>
          <w:bCs/>
        </w:rPr>
        <w:t>Deployment</w:t>
      </w:r>
    </w:p>
    <w:p w14:paraId="25368661" w14:textId="723AAEDC" w:rsidR="000457F0" w:rsidRDefault="000457F0" w:rsidP="000457F0">
      <w:r>
        <w:t>Recordings of southern Alaska residents were taken with a dipping hydrophone during vessel survey encounters in Prince William Sound and Kenai Fjords (</w:t>
      </w:r>
      <w:r>
        <w:fldChar w:fldCharType="begin"/>
      </w:r>
      <w:r>
        <w:instrText xml:space="preserve"> REF _Ref163560742 \h </w:instrText>
      </w:r>
      <w:r>
        <w:fldChar w:fldCharType="separate"/>
      </w:r>
      <w:r>
        <w:t xml:space="preserve">Figure </w:t>
      </w:r>
      <w:r>
        <w:rPr>
          <w:noProof/>
        </w:rPr>
        <w:t>1</w:t>
      </w:r>
      <w:r>
        <w:fldChar w:fldCharType="end"/>
      </w:r>
      <w:r>
        <w:t xml:space="preserve">) between May and October in 2019, 2020, and 2021. When killer whales were encountered, we photographically identified as many individuals present as possible. We then maneuvered the vessel </w:t>
      </w:r>
      <w:r w:rsidRPr="00A837EF">
        <w:t>approximately 500 m in front of the animals, shut off the engine, and collected a field recording</w:t>
      </w:r>
      <w:r>
        <w:t>. Recordings before June 16</w:t>
      </w:r>
      <w:r w:rsidRPr="00875E3F">
        <w:rPr>
          <w:vertAlign w:val="superscript"/>
        </w:rPr>
        <w:t>th</w:t>
      </w:r>
      <w:r>
        <w:t xml:space="preserve">, </w:t>
      </w:r>
      <w:proofErr w:type="gramStart"/>
      <w:r>
        <w:t>2021</w:t>
      </w:r>
      <w:proofErr w:type="gramEnd"/>
      <w:r>
        <w:t xml:space="preserve"> were made with</w:t>
      </w:r>
      <w:r w:rsidRPr="00A837EF">
        <w:t xml:space="preserve"> a High-Tech, Inc. HTI-96-Min hydrophone</w:t>
      </w:r>
      <w:r>
        <w:t xml:space="preserve"> deployed at approximately 8 – 10 m depth </w:t>
      </w:r>
      <w:r w:rsidRPr="00A837EF">
        <w:t xml:space="preserve">with a </w:t>
      </w:r>
      <w:r w:rsidR="005954DC">
        <w:t xml:space="preserve">two channel </w:t>
      </w:r>
      <w:r w:rsidRPr="00A837EF">
        <w:t>TASCAM DR100 portable digital recorder</w:t>
      </w:r>
      <w:r>
        <w:t xml:space="preserve"> (sampling rate 24 kHz)</w:t>
      </w:r>
      <w:r w:rsidRPr="00A837EF">
        <w:t>.</w:t>
      </w:r>
      <w:r w:rsidR="005954DC">
        <w:t xml:space="preserve"> Only the first channel was used.</w:t>
      </w:r>
      <w:r>
        <w:t xml:space="preserve"> Recordings after June 16</w:t>
      </w:r>
      <w:r w:rsidRPr="0081635C">
        <w:rPr>
          <w:vertAlign w:val="superscript"/>
        </w:rPr>
        <w:t>th</w:t>
      </w:r>
      <w:r>
        <w:t xml:space="preserve">, </w:t>
      </w:r>
      <w:proofErr w:type="gramStart"/>
      <w:r>
        <w:t>2021</w:t>
      </w:r>
      <w:proofErr w:type="gramEnd"/>
      <w:r>
        <w:t xml:space="preserve"> were made with </w:t>
      </w:r>
      <w:proofErr w:type="spellStart"/>
      <w:r>
        <w:t>a</w:t>
      </w:r>
      <w:proofErr w:type="spellEnd"/>
      <w:r>
        <w:t xml:space="preserve"> Ocean Instruments </w:t>
      </w:r>
      <w:proofErr w:type="spellStart"/>
      <w:r>
        <w:t>SoundTrap</w:t>
      </w:r>
      <w:proofErr w:type="spellEnd"/>
      <w:r>
        <w:t xml:space="preserve"> ST300 hydrophone (sampling rate 24 kHz) deployed at 20 -30 m depth (</w:t>
      </w:r>
      <w:r>
        <w:fldChar w:fldCharType="begin"/>
      </w:r>
      <w:r>
        <w:instrText xml:space="preserve"> REF _Ref160180346 \h </w:instrText>
      </w:r>
      <w:r>
        <w:fldChar w:fldCharType="separate"/>
      </w:r>
      <w:r>
        <w:t xml:space="preserve">Table </w:t>
      </w:r>
      <w:r>
        <w:rPr>
          <w:noProof/>
        </w:rPr>
        <w:t>2</w:t>
      </w:r>
      <w:r>
        <w:fldChar w:fldCharType="end"/>
      </w:r>
      <w:r>
        <w:t xml:space="preserve">). </w:t>
      </w:r>
    </w:p>
    <w:p w14:paraId="37CDF25C" w14:textId="7F5BA44D" w:rsidR="000457F0" w:rsidRDefault="0021783D" w:rsidP="000457F0">
      <w:r>
        <w:t xml:space="preserve">Biggs </w:t>
      </w:r>
      <w:r w:rsidR="000457F0">
        <w:t xml:space="preserve">or offshore killer whales </w:t>
      </w:r>
      <w:r w:rsidR="00323FC1">
        <w:t xml:space="preserve">were rarely encountered </w:t>
      </w:r>
      <w:r w:rsidR="000457F0">
        <w:t xml:space="preserve">during vessel surveys, and </w:t>
      </w:r>
      <w:r>
        <w:t xml:space="preserve">Biggs </w:t>
      </w:r>
      <w:r w:rsidR="000457F0">
        <w:t xml:space="preserve">killer whales also vocalize less often than residents </w:t>
      </w:r>
      <w:r w:rsidR="000457F0">
        <w:fldChar w:fldCharType="begin"/>
      </w:r>
      <w:r w:rsidR="007E7D64">
        <w:instrText xml:space="preserve"> ADDIN ZOTERO_ITEM CSL_CITATION {"citationID":"0EdAetb1","properties":{"formattedCitation":"(Deecke et al., 2005; Saulitis et al., 2005a)","plainCitation":"(Deecke et al., 2005; Saulitis et al., 2005a)","noteIndex":0},"citationItems":[{"id":"OrBFYsmV/DJqbnQpA","uris":["http://zotero.org/users/14163946/items/NRCI2WGH"],"itemData":{"id":"Gcg4NCXY/0e2Sqn2R","type":"article-journal","container-title":"Animal Behaviour","DOI":"10.1016/j.anbehav.2004.04.014","ISSN":"00033472","issue":"2","journalAbbreviation":"Anim. Behav.","language":"en","license":"https://www.elsevier.com/tdm/userlicense/1.0/","page":"395-405","source":"DOI.org (Crossref)","title":"The vocal behaviour of mammal-eating killer whales: communicating with costly calls","title-short":"The vocal behaviour of mammal-eating killer whales","volume":"69","author":[{"family":"Deecke","given":"Volker B."},{"family":"Ford","given":"John K.B."},{"family":"Slater","given":"Peter J.B."}],"issued":{"date-parts":[["2005",2]]}}},{"id":"OrBFYsmV/Wl1jTNpG","uris":["http://zotero.org/users/14163946/items/4MACPI6R"],"itemData":{"id":"Gcg4NCXY/C5fUZp0f","type":"article-journal","abstract":"Killer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 1480-3283","issue":"8","journalAbbreviation":"Can. J. Zool.","language":"en","license":"http://www.nrcresearchpress.com/page/about/CorporateTextAndDataMining","page":"1015-1029","source":"DOI.org (Crossref)","title":"Vocal repertoire and acoustic behavior of the isolated AT1 killer whale subpopulation in southern Alaska","volume":"83","author":[{"family":"Saulitis","given":"Eva L"},{"family":"Matkin","given":"Craig O"},{"family":"Fay","given":"Francis H"}],"issued":{"date-parts":[["2005",8,1]]}}}],"schema":"https://github.com/citation-style-language/schema/raw/master/csl-citation.json"} </w:instrText>
      </w:r>
      <w:r w:rsidR="000457F0">
        <w:fldChar w:fldCharType="separate"/>
      </w:r>
      <w:r w:rsidR="000457F0" w:rsidRPr="000457F0">
        <w:rPr>
          <w:rFonts w:ascii="Calibri" w:hAnsi="Calibri" w:cs="Calibri"/>
        </w:rPr>
        <w:t>(Deecke et al., 2005; Saulitis et al., 2005a)</w:t>
      </w:r>
      <w:r w:rsidR="000457F0">
        <w:fldChar w:fldCharType="end"/>
      </w:r>
      <w:r w:rsidR="000457F0">
        <w:t xml:space="preserve"> making field recordings difficult to obtain. We therefore contributed recordings from moored hydrophones in which we detected Gulf of Alaska </w:t>
      </w:r>
      <w:r>
        <w:t>Biggs</w:t>
      </w:r>
      <w:r w:rsidR="000457F0">
        <w:t xml:space="preserve">, AT1 </w:t>
      </w:r>
      <w:r>
        <w:t>Biggs</w:t>
      </w:r>
      <w:r w:rsidR="000457F0">
        <w:t>, or offshore killer whales. Moored hydrophones were deployed in Hinchinbrook Entrance, Montague Strait, Resurrection Bay, and Kachemak Bay (</w:t>
      </w:r>
      <w:r w:rsidR="000457F0">
        <w:fldChar w:fldCharType="begin"/>
      </w:r>
      <w:r w:rsidR="000457F0">
        <w:instrText xml:space="preserve"> REF _Ref160180346 \h </w:instrText>
      </w:r>
      <w:r w:rsidR="000457F0">
        <w:fldChar w:fldCharType="separate"/>
      </w:r>
      <w:r w:rsidR="000457F0">
        <w:t xml:space="preserve">Table </w:t>
      </w:r>
      <w:r w:rsidR="000457F0">
        <w:rPr>
          <w:noProof/>
        </w:rPr>
        <w:t>2</w:t>
      </w:r>
      <w:r w:rsidR="000457F0">
        <w:fldChar w:fldCharType="end"/>
      </w:r>
      <w:r w:rsidR="000457F0">
        <w:t xml:space="preserve">) beginning in 2016, though for this analysis we included </w:t>
      </w:r>
      <w:r>
        <w:t xml:space="preserve">Biggs </w:t>
      </w:r>
      <w:r w:rsidR="000457F0">
        <w:t xml:space="preserve">recordings from June 2019 to May 2021 and offshore recordings from May 2022 and April 2023. Hydrophones were deployed at depths of 25 – 42 m on primarily gravel and sand substrate and were moored approximately 2 m above the seafloor. Moored hydrophones recorded at a 24 kHz sampling rate and were duty cycled (primarily 5 min on, 10 min off) based on battery requirements. All moored hydrophones were Ocean Instruments </w:t>
      </w:r>
      <w:proofErr w:type="spellStart"/>
      <w:r w:rsidR="000457F0">
        <w:t>SoundTrap</w:t>
      </w:r>
      <w:proofErr w:type="spellEnd"/>
      <w:r w:rsidR="000457F0">
        <w:t xml:space="preserve"> ST300s, except for the hydrophone in Montague Strait in 2023 which was a model ST600. </w:t>
      </w:r>
    </w:p>
    <w:p w14:paraId="72D772F5" w14:textId="77777777" w:rsidR="000457F0" w:rsidRPr="003657A0" w:rsidRDefault="000457F0" w:rsidP="000457F0">
      <w:pPr>
        <w:rPr>
          <w:b/>
          <w:bCs/>
        </w:rPr>
      </w:pPr>
      <w:r>
        <w:rPr>
          <w:b/>
          <w:bCs/>
        </w:rPr>
        <w:t>Processing</w:t>
      </w:r>
    </w:p>
    <w:p w14:paraId="4E622268" w14:textId="4BBCA0CF" w:rsidR="000457F0" w:rsidRDefault="000457F0" w:rsidP="000457F0">
      <w:r>
        <w:t xml:space="preserve">All acoustic data from moored hydrophones were processed using the Whistle and Moan Detector in the open-source software package </w:t>
      </w:r>
      <w:proofErr w:type="spellStart"/>
      <w:r>
        <w:t>PAMGuard</w:t>
      </w:r>
      <w:proofErr w:type="spellEnd"/>
      <w:r>
        <w:t xml:space="preserve"> v.</w:t>
      </w:r>
      <w:r w:rsidRPr="00B76E44">
        <w:t>1.15.17</w:t>
      </w:r>
      <w:r>
        <w:t xml:space="preserve"> </w:t>
      </w:r>
      <w:r>
        <w:fldChar w:fldCharType="begin"/>
      </w:r>
      <w:r>
        <w:instrText xml:space="preserve"> ADDIN ZOTERO_ITEM CSL_CITATION {"citationID":"eNilsgJ7","properties":{"formattedCitation":"(Gillespie et al., 2009)","plainCitation":"(Gillespie et al., 2009)","noteIndex":0},"citationItems":[{"id":50,"uris":["http://zotero.org/users/local/kg8zx2dc/items/NZJILI8M"],"itemData":{"id":50,"type":"article-journal","abstract":"PAMGUARD is open‐source, platform‐independent software to address the needs of developers and users of Passive Acoustic Monitoring (PAM) systems. For the PAM operator—marine mammal biologist, manager, or mitigator—PAMGUARD provides a flexible and easy‐to‐use suite of detection, localization, data management, and display modules. These provide a standard interface across different platforms with the flexibility to allow multiple detectors to be added, removed, and configured according to the species of interest and the hardware configuration on a particular project. For developers of PAM systems, an Application Programming Interface (API) has been developed which contains standard classes for the efficient handling of many types of data, interfaces to acquisition hardware and to databases, and a GUI framework for data display. PAMGUARD replicates and exceeds the capabilities of earlier real time monitoring programs such as the IFAW Logger Suite and Ishmael. Ongoing developments include improved real‐time location and automated species classification. [PAMGUARD funded by the OGP E&amp;amp;P Sound and Marine Life project.]","container-title":"The Journal of the Acoustical Society of America","DOI":"10.1121/1.4808713","ISSN":"0001-4966","issue":"4_Supplement","journalAbbreviation":"The Journal of the Acoustical Society of America","page":"2547","source":"Silverchair","title":"PAMGUARD: Semiautomated, open source software for real‐time acoustic detection and localization of cetaceans.","title-short":"PAMGUARD","volume":"125","author":[{"family":"Gillespie","given":"Douglas"},{"family":"Mellinger","given":"David K."},{"family":"Gordon","given":"Jonathan"},{"family":"McLaren","given":"David"},{"family":"Redmond","given":"Paul"},{"family":"McHugh","given":"Ronald"},{"family":"Trinder","given":"Philip"},{"family":"Deng","given":"Xiao‐Yan"},{"family":"Thode","given":"Aaron"}],"issued":{"date-parts":[["2009",4,8]]}}}],"schema":"https://github.com/citation-style-language/schema/raw/master/csl-citation.json"} </w:instrText>
      </w:r>
      <w:r>
        <w:fldChar w:fldCharType="separate"/>
      </w:r>
      <w:r w:rsidRPr="00E318DB">
        <w:rPr>
          <w:rFonts w:ascii="Calibri" w:hAnsi="Calibri" w:cs="Calibri"/>
        </w:rPr>
        <w:t>(Gillespie et al., 2009)</w:t>
      </w:r>
      <w:r>
        <w:fldChar w:fldCharType="end"/>
      </w:r>
      <w:r w:rsidRPr="00B76E44">
        <w:t>. Spectrograms were created with a 1024 Fast Fourier transform</w:t>
      </w:r>
      <w:r>
        <w:t xml:space="preserve"> </w:t>
      </w:r>
      <w:r w:rsidRPr="00B76E44">
        <w:t xml:space="preserve">length and </w:t>
      </w:r>
      <w:r>
        <w:t>50% overlap</w:t>
      </w:r>
      <w:r w:rsidRPr="00B76E44">
        <w:t xml:space="preserve">. The </w:t>
      </w:r>
      <w:r>
        <w:t>Whistle and Moan detector</w:t>
      </w:r>
      <w:r w:rsidRPr="00B76E44">
        <w:t xml:space="preserve"> </w:t>
      </w:r>
      <w:r>
        <w:t>identified</w:t>
      </w:r>
      <w:r w:rsidRPr="00B76E44">
        <w:t xml:space="preserve"> tonal signals in the 700 – 12,000 Hz frequency range with a minimum length of 15 time slices, minimum size of 30 pixels, and </w:t>
      </w:r>
      <w:r>
        <w:t xml:space="preserve">that </w:t>
      </w:r>
      <w:r w:rsidRPr="00B76E44">
        <w:t>met a</w:t>
      </w:r>
      <w:r>
        <w:t>n</w:t>
      </w:r>
      <w:r w:rsidRPr="00B76E44">
        <w:t xml:space="preserve"> 8 dB signal-to-noise ratio threshold.</w:t>
      </w:r>
      <w:r>
        <w:t xml:space="preserve"> Recordings with at least three detections were manually checked visually and aurally by H. Myers and classified to the population level. Gulf of Alaska </w:t>
      </w:r>
      <w:r w:rsidR="0021783D">
        <w:t xml:space="preserve">Biggs </w:t>
      </w:r>
      <w:r>
        <w:t xml:space="preserve">and AT1 </w:t>
      </w:r>
      <w:r w:rsidR="0021783D">
        <w:t xml:space="preserve">Biggs </w:t>
      </w:r>
      <w:r>
        <w:t xml:space="preserve">were identified using published call catalogues </w:t>
      </w:r>
      <w:r>
        <w:fldChar w:fldCharType="begin"/>
      </w:r>
      <w:r>
        <w:instrText xml:space="preserve"> ADDIN ZOTERO_ITEM CSL_CITATION {"citationID":"tGBtUV7a","properties":{"formattedCitation":"(Myers et al., 2021; Saulitis et al., 2005b)","plainCitation":"(Myers et al., 2021; Saulitis et al., 2005b)","noteIndex":0},"citationItems":[{"id":117,"uris":["http://zotero.org/users/local/kg8zx2dc/items/NLYEKSE2"],"itemData":{"id":117,"type":"article-journal","abstract":"Killer whales (Orcinus orca) are top predators throughout the world’s oceans. In the North Pacific, the species is divided into three ecotypes—resident (fish-eating), transient (mammal-eating), and offshore (largely shark-eating)—that are genetically and acoustically distinct and have unique roles in the marine ecosystem. In this study, we examined the year-round distribution of killer whales in the northern Gulf of Alaska from 2016 to 2020 using passive acoustic monitoring. We further described the daily acoustic residency patterns of three killer whale populations (southern Alaska residents, Gulf of Alaska transients, and AT1 transients) for one year of these data. Highest year-round acoustic presence occurred in Montague Strait, with strong seasonal patterns in Hinchinbrook Entrance and Resurrection Bay. Daily acoustic residency times for the southern Alaska residents paralleled seasonal distribution patterns. The majority of Gulf of Alaska transient detections occurred in Hinchinbrook Entrance in spring. The depleted AT1 transient killer whale population was most often identified in Montague Strait. Passive acoustic monitoring revealed that both resident and transient killer whales used these areas much more extensively than previously known and provided novel insights into high use locations and times for each population. These results may be driven by seasonal foraging opportunities and social factors and have management implications for this species.","container-title":"Scientific Reports","DOI":"10.1038/s41598-021-99668-0","ISSN":"2045-2322","issue":"1","journalAbbreviation":"Sci Rep","language":"en","license":"2021 The Author(s)","note":"publisher: Nature Publishing Group","page":"20284","source":"www.nature.com","title":"Passive acoustic monitoring of killer whales (Orcinus orca) reveals year-round distribution and residency patterns in the Gulf of Alaska","volume":"11","author":[{"family":"Myers","given":"Hannah J."},{"family":"Olsen","given":"Daniel W."},{"family":"Matkin","given":"Craig O."},{"family":"Horstmann","given":"Lara A."},{"family":"Konar","given":"Brenda"}],"issued":{"date-parts":[["2021",10,13]]}}},{"id":115,"uris":["http://zotero.org/users/local/kg8zx2dc/items/TVQ67P6D"],"itemData":{"id":115,"type":"article-journal","abstract":"Killer whales, Orcinus orca (L., 1758), in the North Pacific are classified as three genetically distinct ecotypes: residents (fish-eaters), transients (mammal-eaters), and offshores (probable fish-eaters). Within the transient ecotype, three putative subpopulations have been identified by genetic analysis: West Coast transients, Gulf of Alaska transients, and AT1 transients. Here, we examine the behavior and vocalizations of the AT1 transients, which are found only in the Prince William Sound/Kenai Fjords region, to determine if their acoustic behavior distinguishes them from other genetically distinct transient subpopulations. We identified 14 discrete, pulsed calls in the vocal repertoire of the AT1 transients. These calls were entirely different than those of West Coast and sympatric Gulf of Alaska transients. Despite their large call repertoire, AT1 transients were silent most of the time, utilizing a foraging strategy of stealth, acoustic crypsis, and passive listening for locating marine-mammal prey. Unlike resident killer whales, AT1 transient vocalization types were context specific. For example, lone AT1 transients produced long-distance, high-amplitude pulsed calls in stereotyped sequences to locate other AT1 whales. In contrast, hunting individuals emitted low-amplitude pulsed calls to maintain contact with group members. The repertoire and call-usage patterns of the AT1 transients are consistent with genetic evidence that they are a unique, reproductively and socially isolated subpopulation in danger of extinction.","container-title":"Canadian Journal of Zoology","DOI":"10.1139/z05-089","ISSN":"0008-4301","issue":"8","journalAbbreviation":"Can. J. Zool.","note":"publisher: NRC Research Press","page":"1015-1029","source":"cdnsciencepub.com (Atypon)","title":"Vocal repertoire and acoustic behavior of the isolated AT1 killer whale subpopulation in southern Alaska","volume":"83","author":[{"family":"Saulitis","given":"Eva L"},{"family":"Matkin","given":"Craig O"},{"family":"Fay","given":"Francis H"}],"issued":{"date-parts":[["2005",8]]}}}],"schema":"https://github.com/citation-style-language/schema/raw/master/csl-citation.json"} </w:instrText>
      </w:r>
      <w:r>
        <w:fldChar w:fldCharType="separate"/>
      </w:r>
      <w:r w:rsidRPr="000457F0">
        <w:rPr>
          <w:rFonts w:ascii="Calibri" w:hAnsi="Calibri" w:cs="Calibri"/>
        </w:rPr>
        <w:t>(Myers et al., 2021; Saulitis et al., 2005b)</w:t>
      </w:r>
      <w:r>
        <w:fldChar w:fldCharType="end"/>
      </w:r>
      <w:r>
        <w:t>. Offshore killer whale detections were confirmed by J. Pilkington. A small minority of recordings included multiple killer whale populations or killer whale and humpback whale (</w:t>
      </w:r>
      <w:r w:rsidRPr="00123EFF">
        <w:rPr>
          <w:i/>
          <w:iCs/>
        </w:rPr>
        <w:t>Megaptera novaeangliae</w:t>
      </w:r>
      <w:r>
        <w:t>)</w:t>
      </w:r>
      <w:r w:rsidRPr="00123EFF">
        <w:t xml:space="preserve"> </w:t>
      </w:r>
      <w:r>
        <w:t>vocalizations; these recordings were not included in the dataset.</w:t>
      </w:r>
    </w:p>
    <w:p w14:paraId="25CEBDEF" w14:textId="77777777" w:rsidR="000457F0" w:rsidRDefault="000457F0" w:rsidP="000457F0">
      <w:pPr>
        <w:rPr>
          <w:b/>
          <w:bCs/>
        </w:rPr>
      </w:pPr>
      <w:r>
        <w:rPr>
          <w:b/>
          <w:bCs/>
        </w:rPr>
        <w:lastRenderedPageBreak/>
        <w:t>Annotation</w:t>
      </w:r>
    </w:p>
    <w:p w14:paraId="07593E9D" w14:textId="77777777" w:rsidR="000457F0" w:rsidRDefault="000457F0" w:rsidP="000457F0">
      <w:r>
        <w:t xml:space="preserve">In recordings with killer whales, discrete pulsed calls were manually annotated by H. Myers in Raven Pro v.1.6.5. A bounding box was drawn around each call, and the call start time, end time, low frequency, high frequency, and length were saved in selection tables. </w:t>
      </w:r>
    </w:p>
    <w:p w14:paraId="07E3C125" w14:textId="77777777" w:rsidR="003657A0" w:rsidRPr="003657A0" w:rsidRDefault="003657A0" w:rsidP="003657A0">
      <w:pPr>
        <w:rPr>
          <w:b/>
          <w:bCs/>
        </w:rPr>
      </w:pPr>
    </w:p>
    <w:bookmarkEnd w:id="19"/>
    <w:p w14:paraId="140FFE42" w14:textId="77777777" w:rsidR="003657A0" w:rsidRPr="003657A0" w:rsidRDefault="003657A0" w:rsidP="003657A0"/>
    <w:p w14:paraId="7ECE2705" w14:textId="3C07762A" w:rsidR="00F865D4" w:rsidRDefault="00F865D4" w:rsidP="00F865D4">
      <w:pPr>
        <w:pStyle w:val="Heading2"/>
      </w:pPr>
      <w:r>
        <w:t>Technical Validation</w:t>
      </w:r>
      <w:bookmarkEnd w:id="20"/>
    </w:p>
    <w:p w14:paraId="45BBF68F" w14:textId="77777777" w:rsidR="00F865D4" w:rsidRDefault="00F865D4" w:rsidP="00F865D4"/>
    <w:p w14:paraId="7B466F2B" w14:textId="76CE3B64" w:rsidR="009726C8" w:rsidRDefault="00F865D4" w:rsidP="00F865D4">
      <w:r>
        <w:t xml:space="preserve">All potential killer whale </w:t>
      </w:r>
      <w:r w:rsidR="008B56AE">
        <w:t xml:space="preserve">annotations were created </w:t>
      </w:r>
      <w:r>
        <w:t>by expert analysts at their respective institute</w:t>
      </w:r>
      <w:r w:rsidR="008B56AE">
        <w:t>s based on a canonical catalogue of killer whale calls (Ford 1987).</w:t>
      </w:r>
      <w:r>
        <w:t xml:space="preserve"> </w:t>
      </w:r>
      <w:r w:rsidR="009726C8">
        <w:t xml:space="preserve">As with all biological signals, the </w:t>
      </w:r>
      <w:r w:rsidR="0069272B">
        <w:t xml:space="preserve">sound </w:t>
      </w:r>
      <w:r w:rsidR="009726C8">
        <w:t>quality</w:t>
      </w:r>
      <w:r w:rsidR="0069272B">
        <w:t xml:space="preserve"> of the killer whale </w:t>
      </w:r>
      <w:proofErr w:type="spellStart"/>
      <w:r w:rsidR="0069272B">
        <w:t>vocalisations</w:t>
      </w:r>
      <w:proofErr w:type="spellEnd"/>
      <w:r w:rsidR="009726C8">
        <w:t xml:space="preserve"> varied considerably based on the background noise, distance between the animal and </w:t>
      </w:r>
      <w:r w:rsidR="003657A0">
        <w:t>the</w:t>
      </w:r>
      <w:r w:rsidR="009726C8">
        <w:t xml:space="preserve"> hydrophone, and propagation considerations. </w:t>
      </w:r>
    </w:p>
    <w:p w14:paraId="56EE9CA5" w14:textId="29DFE3E3" w:rsidR="00F865D4" w:rsidRDefault="009726C8" w:rsidP="00F865D4">
      <w:r>
        <w:t xml:space="preserve">Low SNR detections, as indicated by the reviewing analyst, </w:t>
      </w:r>
      <w:r w:rsidR="00F865D4">
        <w:t xml:space="preserve">were not included in the dataset or tagged as uncertain. </w:t>
      </w:r>
    </w:p>
    <w:p w14:paraId="5DC263D0" w14:textId="43AAA827" w:rsidR="00F865D4" w:rsidRPr="00470D7A" w:rsidRDefault="00D17D1C" w:rsidP="00F865D4">
      <w:r>
        <w:t>Collated</w:t>
      </w:r>
      <w:r w:rsidR="00F865D4">
        <w:t xml:space="preserve"> annotations covered an approximately </w:t>
      </w:r>
      <w:r w:rsidR="001D2E15">
        <w:t>11-year</w:t>
      </w:r>
      <w:r w:rsidR="00F865D4">
        <w:t xml:space="preserve"> span from May 2011 through </w:t>
      </w:r>
      <w:r w:rsidR="00AA2FD6">
        <w:t xml:space="preserve">April </w:t>
      </w:r>
      <w:r w:rsidR="00F865D4">
        <w:t>202</w:t>
      </w:r>
      <w:r w:rsidR="00AA2FD6">
        <w:t>3</w:t>
      </w:r>
      <w:r w:rsidR="00F865D4">
        <w:t xml:space="preserve"> and were recorded on a variety of instruments including JASCO </w:t>
      </w:r>
      <w:r>
        <w:t>AMARs</w:t>
      </w:r>
      <w:r w:rsidR="00F865D4">
        <w:t xml:space="preserve">, </w:t>
      </w:r>
      <w:proofErr w:type="spellStart"/>
      <w:r w:rsidR="00F865D4">
        <w:t>Soundtraps</w:t>
      </w:r>
      <w:proofErr w:type="spellEnd"/>
      <w:r w:rsidR="00F865D4">
        <w:t xml:space="preserve">, IC listening devices, and </w:t>
      </w:r>
      <w:r w:rsidR="00D91775">
        <w:t>custom-built</w:t>
      </w:r>
      <w:r w:rsidR="00F865D4">
        <w:t xml:space="preserve"> hydrophones</w:t>
      </w:r>
      <w:r w:rsidR="0069272B">
        <w:t xml:space="preserve"> (Table 2)</w:t>
      </w:r>
      <w:r w:rsidR="00F865D4">
        <w:t xml:space="preserve">. </w:t>
      </w:r>
    </w:p>
    <w:p w14:paraId="7752CFD9" w14:textId="0F4E5E8B" w:rsidR="00725123" w:rsidRDefault="00F865D4">
      <w:r>
        <w:t>An annotation file</w:t>
      </w:r>
      <w:ins w:id="21" w:author="Fabio Soares Frazao" w:date="2024-08-31T15:49:00Z">
        <w:r w:rsidR="7384E2F8">
          <w:t xml:space="preserve"> (described in Table 1)</w:t>
        </w:r>
      </w:ins>
      <w:r>
        <w:t xml:space="preserve"> is provided as a CSV that includes links to audio files</w:t>
      </w:r>
      <w:ins w:id="22" w:author="Fabio Soares Frazao" w:date="2024-08-31T15:50:00Z">
        <w:r w:rsidR="30BDE385">
          <w:t>.</w:t>
        </w:r>
      </w:ins>
      <w:r w:rsidR="00725123">
        <w:t xml:space="preserve"> </w:t>
      </w:r>
      <w:del w:id="23" w:author="Fabio Soares Frazao" w:date="2024-08-31T15:50:00Z">
        <w:r w:rsidDel="00725123">
          <w:delText>(</w:delText>
        </w:r>
      </w:del>
      <w:r>
        <w:fldChar w:fldCharType="begin"/>
      </w:r>
      <w:r>
        <w:instrText xml:space="preserve"> REF _Ref169574781 \h </w:instrText>
      </w:r>
      <w:r>
        <w:fldChar w:fldCharType="separate"/>
      </w:r>
      <w:del w:id="24" w:author="Fabio Soares Frazao" w:date="2024-08-31T15:50:00Z">
        <w:r w:rsidDel="00725123">
          <w:delText xml:space="preserve">Table </w:delText>
        </w:r>
        <w:r w:rsidRPr="09691109" w:rsidDel="00725123">
          <w:rPr>
            <w:noProof/>
          </w:rPr>
          <w:delText>1</w:delText>
        </w:r>
      </w:del>
      <w:r>
        <w:fldChar w:fldCharType="end"/>
      </w:r>
      <w:ins w:id="25" w:author="Michael Dowd" w:date="2024-08-28T16:29:00Z">
        <w:r w:rsidR="00EB50EB">
          <w:t>)</w:t>
        </w:r>
      </w:ins>
      <w:del w:id="26" w:author="Michael Dowd" w:date="2024-08-28T16:29:00Z">
        <w:r w:rsidDel="00F865D4">
          <w:delText xml:space="preserve"> </w:delText>
        </w:r>
      </w:del>
    </w:p>
    <w:p w14:paraId="64F81236" w14:textId="77777777" w:rsidR="00EB50EB" w:rsidRDefault="00EB50EB">
      <w:pPr>
        <w:rPr>
          <w:ins w:id="27" w:author="Michael Dowd" w:date="2024-08-28T16:35:00Z" w16du:dateUtc="2024-08-28T19:35:00Z"/>
        </w:rPr>
      </w:pPr>
    </w:p>
    <w:p w14:paraId="52664316" w14:textId="77777777" w:rsidR="00951FB5" w:rsidRDefault="00EB50EB">
      <w:ins w:id="28" w:author="Michael Dowd" w:date="2024-08-28T16:36:00Z" w16du:dateUtc="2024-08-28T19:36:00Z">
        <w:r>
          <w:t xml:space="preserve">MD COMMENT: I WENT THROUGH THE BLURB ON EACH OF THE DATASETS PROVIDED. </w:t>
        </w:r>
      </w:ins>
      <w:ins w:id="29" w:author="Michael Dowd" w:date="2024-08-28T16:37:00Z" w16du:dateUtc="2024-08-28T19:37:00Z">
        <w:r w:rsidR="004B228E">
          <w:t>YOU HAVE DONE A GOOD JOB ON STANDARDIZING THE INFORMATION PRESENTED INASMUCH AS POSSIBLE</w:t>
        </w:r>
      </w:ins>
      <w:ins w:id="30" w:author="Michael Dowd" w:date="2024-08-28T16:40:00Z" w16du:dateUtc="2024-08-28T19:40:00Z">
        <w:r w:rsidR="004B228E">
          <w:t xml:space="preserve"> (GIVEN T</w:t>
        </w:r>
      </w:ins>
      <w:ins w:id="31" w:author="Michael Dowd" w:date="2024-08-28T16:41:00Z" w16du:dateUtc="2024-08-28T19:41:00Z">
        <w:r w:rsidR="004B228E">
          <w:t>HE BLURB YOU WERE GIVEN)</w:t>
        </w:r>
      </w:ins>
      <w:ins w:id="32" w:author="Michael Dowd" w:date="2024-08-28T16:37:00Z" w16du:dateUtc="2024-08-28T19:37:00Z">
        <w:r w:rsidR="004B228E">
          <w:t>. YOU MAY WHICH TO K</w:t>
        </w:r>
      </w:ins>
      <w:ins w:id="33" w:author="Michael Dowd" w:date="2024-08-28T16:38:00Z" w16du:dateUtc="2024-08-28T19:38:00Z">
        <w:r w:rsidR="004B228E">
          <w:t>EEP ALL INFO PROVIDED TO YOU</w:t>
        </w:r>
      </w:ins>
      <w:ins w:id="34" w:author="Michael Dowd" w:date="2024-08-28T16:41:00Z" w16du:dateUtc="2024-08-28T19:41:00Z">
        <w:r w:rsidR="004B228E">
          <w:t xml:space="preserve"> IN EACH DATASET DESCRIPTION</w:t>
        </w:r>
      </w:ins>
      <w:ins w:id="35" w:author="Michael Dowd" w:date="2024-08-28T16:38:00Z" w16du:dateUtc="2024-08-28T19:38:00Z">
        <w:r w:rsidR="004B228E">
          <w:t xml:space="preserve">. OR GET RID OF STUFF </w:t>
        </w:r>
      </w:ins>
      <w:ins w:id="36" w:author="Michael Dowd" w:date="2024-08-28T16:39:00Z" w16du:dateUtc="2024-08-28T19:39:00Z">
        <w:r w:rsidR="004B228E">
          <w:t>THIS IS NOT CONSISTENT WITH THE OTHERS (</w:t>
        </w:r>
      </w:ins>
      <w:ins w:id="37" w:author="Michael Dowd" w:date="2024-08-28T16:41:00Z" w16du:dateUtc="2024-08-28T19:41:00Z">
        <w:r w:rsidR="004B228E">
          <w:t xml:space="preserve">E.G. </w:t>
        </w:r>
      </w:ins>
      <w:ins w:id="38" w:author="Michael Dowd" w:date="2024-08-28T16:38:00Z" w16du:dateUtc="2024-08-28T19:38:00Z">
        <w:r w:rsidR="004B228E">
          <w:t>FFT LENGTH AND OVERLAP</w:t>
        </w:r>
      </w:ins>
      <w:ins w:id="39" w:author="Michael Dowd" w:date="2024-08-28T16:39:00Z" w16du:dateUtc="2024-08-28T19:39:00Z">
        <w:r w:rsidR="004B228E">
          <w:t>)</w:t>
        </w:r>
      </w:ins>
      <w:ins w:id="40" w:author="Michael Dowd" w:date="2024-08-28T16:38:00Z" w16du:dateUtc="2024-08-28T19:38:00Z">
        <w:r w:rsidR="004B228E">
          <w:t xml:space="preserve">. THERE ARE ALSO A FEW REFERENCES TO THE “FILES” BUT NO INFO ON </w:t>
        </w:r>
      </w:ins>
      <w:ins w:id="41" w:author="Michael Dowd" w:date="2024-08-28T16:39:00Z" w16du:dateUtc="2024-08-28T19:39:00Z">
        <w:r w:rsidR="004B228E">
          <w:t xml:space="preserve">THEM SUCH AS </w:t>
        </w:r>
      </w:ins>
      <w:ins w:id="42" w:author="Michael Dowd" w:date="2024-08-28T16:38:00Z" w16du:dateUtc="2024-08-28T19:38:00Z">
        <w:r w:rsidR="004B228E">
          <w:t>HOW LONG THEY</w:t>
        </w:r>
      </w:ins>
      <w:ins w:id="43" w:author="Michael Dowd" w:date="2024-08-28T16:39:00Z" w16du:dateUtc="2024-08-28T19:39:00Z">
        <w:r w:rsidR="004B228E">
          <w:t xml:space="preserve"> ARE. </w:t>
        </w:r>
      </w:ins>
      <w:ins w:id="44" w:author="Michael Dowd" w:date="2024-08-28T16:40:00Z" w16du:dateUtc="2024-08-28T19:40:00Z">
        <w:r w:rsidR="004B228E">
          <w:t xml:space="preserve">THERE ARE A FEW DEPLOYMENT DEPTHS MISSING AND THIS IS NICE INFO TO PUT IN. ALL IN </w:t>
        </w:r>
        <w:proofErr w:type="gramStart"/>
        <w:r w:rsidR="004B228E">
          <w:t>ALL</w:t>
        </w:r>
        <w:proofErr w:type="gramEnd"/>
        <w:r w:rsidR="004B228E">
          <w:t xml:space="preserve"> FINE HOWEVER, AS IT IS WHAT YOU HAD TO WORK WITH.</w:t>
        </w:r>
      </w:ins>
    </w:p>
    <w:p w14:paraId="6971AEB7" w14:textId="3E4AB09D" w:rsidR="00470D7A" w:rsidRDefault="00470D7A">
      <w:r>
        <w:br w:type="page"/>
      </w:r>
    </w:p>
    <w:p w14:paraId="12060817" w14:textId="69AA4267" w:rsidR="002E6980" w:rsidRDefault="00142210" w:rsidP="001D2E15">
      <w:pPr>
        <w:pStyle w:val="Heading2"/>
      </w:pPr>
      <w:r>
        <w:lastRenderedPageBreak/>
        <w:t>Usage Notes</w:t>
      </w:r>
    </w:p>
    <w:p w14:paraId="7BED424A" w14:textId="7F91F6FB" w:rsidR="00CC3506" w:rsidRDefault="00D17D1C" w:rsidP="006D74B9">
      <w:pPr>
        <w:spacing w:before="120"/>
      </w:pPr>
      <w:r>
        <w:t xml:space="preserve">The intended purpose of </w:t>
      </w:r>
      <w:r w:rsidR="00682B4D">
        <w:t>this cur</w:t>
      </w:r>
      <w:del w:id="45" w:author="Michael Dowd" w:date="2024-08-28T16:30:00Z" w16du:dateUtc="2024-08-28T19:30:00Z">
        <w:r w:rsidR="00682B4D" w:rsidDel="00EB50EB">
          <w:delText>r</w:delText>
        </w:r>
      </w:del>
      <w:r w:rsidR="00682B4D">
        <w:t xml:space="preserve">ated </w:t>
      </w:r>
      <w:r>
        <w:t>data</w:t>
      </w:r>
      <w:r w:rsidR="00682B4D">
        <w:t>set</w:t>
      </w:r>
      <w:r>
        <w:t xml:space="preserve"> is to build classifiers for detecting killer whales and classifying </w:t>
      </w:r>
      <w:r w:rsidR="001129BF">
        <w:t xml:space="preserve">signals to </w:t>
      </w:r>
      <w:ins w:id="46" w:author="Michael Dowd" w:date="2024-08-28T16:31:00Z" w16du:dateUtc="2024-08-28T19:31:00Z">
        <w:r w:rsidR="00EB50EB">
          <w:t xml:space="preserve">the level of </w:t>
        </w:r>
      </w:ins>
      <w:r w:rsidR="001129BF">
        <w:t xml:space="preserve">population or </w:t>
      </w:r>
      <w:r>
        <w:t>ecotype</w:t>
      </w:r>
      <w:r w:rsidR="00FD162A">
        <w:t xml:space="preserve"> in the </w:t>
      </w:r>
      <w:r w:rsidR="00682B4D">
        <w:t xml:space="preserve">Northeastern </w:t>
      </w:r>
      <w:r w:rsidR="00FD162A">
        <w:t>Pacific</w:t>
      </w:r>
      <w:r>
        <w:t>.</w:t>
      </w:r>
      <w:r w:rsidR="00CC3506">
        <w:t xml:space="preserve"> In building detection and classification algorithms</w:t>
      </w:r>
      <w:ins w:id="47" w:author="Michael Dowd" w:date="2024-08-28T16:31:00Z" w16du:dateUtc="2024-08-28T19:31:00Z">
        <w:r w:rsidR="00EB50EB">
          <w:t>,</w:t>
        </w:r>
      </w:ins>
      <w:r w:rsidR="00CC3506">
        <w:t xml:space="preserve"> users should consider both their intended applications and potential limitations.  For instance, users will immediately note that sample rates differ between each of the contributed datasets and analysis of the annotations will show that </w:t>
      </w:r>
      <w:r w:rsidR="00951FB5">
        <w:t>down sampling</w:t>
      </w:r>
      <w:r w:rsidR="00CC3506">
        <w:t xml:space="preserve"> the higher frequency data will limit </w:t>
      </w:r>
      <w:ins w:id="48" w:author="Michael Dowd" w:date="2024-08-28T16:32:00Z" w16du:dateUtc="2024-08-28T19:32:00Z">
        <w:r w:rsidR="00EB50EB">
          <w:t xml:space="preserve">or </w:t>
        </w:r>
      </w:ins>
      <w:r w:rsidR="00CC3506">
        <w:t xml:space="preserve">exclude some of the higher frequency annotations. Conversely, excluding the lower frequency annotations will result in a </w:t>
      </w:r>
      <w:r w:rsidR="00FD162A">
        <w:t>much-reduced</w:t>
      </w:r>
      <w:r w:rsidR="00CC3506">
        <w:t xml:space="preserve"> dataset.  The biological implications of the sample rate are also worth noting. Much of the effort in classifying killer whale </w:t>
      </w:r>
      <w:r w:rsidR="00FD162A">
        <w:t>ecotypes</w:t>
      </w:r>
      <w:r w:rsidR="00CC3506">
        <w:t xml:space="preserve"> and populations has utilized lower frequency sound &lt;12 kHz (Ford et al. 2022</w:t>
      </w:r>
      <w:r w:rsidR="00FD162A">
        <w:t>)</w:t>
      </w:r>
      <w:r w:rsidR="00ED5A28">
        <w:t>.</w:t>
      </w:r>
      <w:r w:rsidR="00FD162A">
        <w:t xml:space="preserve"> </w:t>
      </w:r>
      <w:r w:rsidR="00ED5A28">
        <w:t>H</w:t>
      </w:r>
      <w:r w:rsidR="00FD162A">
        <w:t>owever</w:t>
      </w:r>
      <w:r w:rsidR="00ED5A28">
        <w:t xml:space="preserve">, as seen </w:t>
      </w:r>
      <w:r w:rsidR="00682B4D">
        <w:t>in this dataset</w:t>
      </w:r>
      <w:r w:rsidR="00ED5A28">
        <w:t xml:space="preserve">, killer whale vocalizations may have fundamental frequencies at or above 20khz. Whether or not the features present at higher frequencies represent useful information for population or ecotype discrimination is yet to be determined.   </w:t>
      </w:r>
    </w:p>
    <w:p w14:paraId="6840FB0E" w14:textId="653CBCE0" w:rsidR="007726C9" w:rsidRDefault="00ED5A28" w:rsidP="006D74B9">
      <w:pPr>
        <w:spacing w:before="120"/>
      </w:pPr>
      <w:r>
        <w:t xml:space="preserve">The audio files presented here are done so in their raw state. They </w:t>
      </w:r>
      <w:r w:rsidR="00D17D1C">
        <w:t>have not been normalized to account for different gain and calibration settings between the various instruments</w:t>
      </w:r>
      <w:r w:rsidR="004A068C">
        <w:t xml:space="preserve"> </w:t>
      </w:r>
      <w:r w:rsidR="00D17D1C">
        <w:t xml:space="preserve">and </w:t>
      </w:r>
      <w:r w:rsidR="00207F93">
        <w:t xml:space="preserve">individual </w:t>
      </w:r>
      <w:r w:rsidR="00D17D1C">
        <w:t>project goals.</w:t>
      </w:r>
      <w:r w:rsidR="00207F93">
        <w:t xml:space="preserve"> </w:t>
      </w:r>
      <w:r w:rsidR="001129BF">
        <w:t>Researchers wishing to measure received levels should reach out individual data providers</w:t>
      </w:r>
      <w:r>
        <w:t xml:space="preserve"> directly</w:t>
      </w:r>
      <w:r w:rsidR="001129BF">
        <w:t xml:space="preserve"> to determine appropriate calibration offsets. </w:t>
      </w:r>
      <w:r>
        <w:t>It is also important to note that the sample rate is not always indicative of the useful frequencies. Some groups have applied</w:t>
      </w:r>
      <w:r w:rsidR="007726C9">
        <w:t xml:space="preserve"> low-pass filter</w:t>
      </w:r>
      <w:r>
        <w:t>s with cutoff frequencies considerably below Nyquist</w:t>
      </w:r>
      <w:r w:rsidR="001129BF">
        <w:t>.</w:t>
      </w:r>
    </w:p>
    <w:p w14:paraId="0686F812" w14:textId="7706F11F" w:rsidR="00D17D1C" w:rsidRDefault="00682B4D" w:rsidP="006D74B9">
      <w:pPr>
        <w:spacing w:before="120"/>
      </w:pPr>
      <w:r>
        <w:t>Echolocation</w:t>
      </w:r>
      <w:r w:rsidR="007726C9">
        <w:t xml:space="preserve"> clicks </w:t>
      </w:r>
      <w:r>
        <w:t xml:space="preserve">in the sound files </w:t>
      </w:r>
      <w:r w:rsidR="007726C9">
        <w:t xml:space="preserve">have not </w:t>
      </w:r>
      <w:r w:rsidR="000457F0">
        <w:t>been</w:t>
      </w:r>
      <w:r w:rsidR="007726C9">
        <w:t xml:space="preserve"> annotated consistently and are thus not included in the final dataset. However, the </w:t>
      </w:r>
      <w:r w:rsidR="00ED5A28">
        <w:t xml:space="preserve">presence of echolocation clicks has been noted in some files from JASCO and ONC. See original files for those annotations. </w:t>
      </w:r>
      <w:r w:rsidR="007726C9">
        <w:t>As echolocation clicks can be diagnostic of species and potentially ecotype</w:t>
      </w:r>
      <w:r w:rsidR="000457F0">
        <w:t xml:space="preserve"> </w:t>
      </w:r>
      <w:r w:rsidR="000457F0">
        <w:fldChar w:fldCharType="begin"/>
      </w:r>
      <w:r w:rsidR="000457F0">
        <w:instrText xml:space="preserve"> ADDIN ZOTERO_ITEM CSL_CITATION {"citationID":"zduFOGKk","properties":{"formattedCitation":"(Leu et al., 2022)","plainCitation":"(Leu et al., 2022)","noteIndex":0},"citationItems":[{"id":59,"uris":["http://zotero.org/users/local/kg8zx2dc/items/4JNTKJW6"],"itemData":{"id":59,"type":"article-journal","container-title":"The Journal of the Acoustical Society of America","issue":"5","note":"publisher: Acoustical Society of America","page":"3197–3206","source":"Google Scholar","title":"Echolocation click discrimination for three killer whale ecotypes in the Northeastern Pacific","volume":"151","author":[{"family":"Leu","given":"Amanda A."},{"family":"Hildebrand","given":"John A."},{"family":"Rice","given":"Ally"},{"family":"Baumann-Pickering","given":"Simone"},{"family":"Frasier","given":"Kaitlin E."}],"issued":{"date-parts":[["2022"]]}}}],"schema":"https://github.com/citation-style-language/schema/raw/master/csl-citation.json"} </w:instrText>
      </w:r>
      <w:r w:rsidR="000457F0">
        <w:fldChar w:fldCharType="separate"/>
      </w:r>
      <w:r w:rsidR="000457F0" w:rsidRPr="000457F0">
        <w:rPr>
          <w:rFonts w:ascii="Calibri" w:hAnsi="Calibri" w:cs="Calibri"/>
        </w:rPr>
        <w:t>(Leu et al., 2022)</w:t>
      </w:r>
      <w:r w:rsidR="000457F0">
        <w:fldChar w:fldCharType="end"/>
      </w:r>
      <w:r w:rsidR="007726C9">
        <w:t xml:space="preserve">, further annotation of this dataset could feed into training or validation based on echolocation parameters. </w:t>
      </w:r>
    </w:p>
    <w:p w14:paraId="69D0232B" w14:textId="3C806F34" w:rsidR="002E6980" w:rsidRDefault="002E6980" w:rsidP="002E6980">
      <w:r>
        <w:t xml:space="preserve">Data for this project </w:t>
      </w:r>
      <w:r w:rsidR="00951FB5">
        <w:t>represents</w:t>
      </w:r>
      <w:r>
        <w:t xml:space="preserve"> a large collaboration of groups and institutions and each dataset was processed in accordance with each </w:t>
      </w:r>
      <w:proofErr w:type="gramStart"/>
      <w:r>
        <w:t>groups</w:t>
      </w:r>
      <w:proofErr w:type="gramEnd"/>
      <w:r>
        <w:t xml:space="preserve"> project goals. Post processing of the annotations was done to provide a uniform </w:t>
      </w:r>
      <w:ins w:id="49" w:author="Michael Dowd" w:date="2024-08-28T16:34:00Z" w16du:dateUtc="2024-08-28T19:34:00Z">
        <w:r w:rsidR="00EB50EB">
          <w:t>resource</w:t>
        </w:r>
      </w:ins>
      <w:del w:id="50" w:author="Michael Dowd" w:date="2024-08-28T16:34:00Z" w16du:dateUtc="2024-08-28T19:34:00Z">
        <w:r w:rsidDel="00EB50EB">
          <w:delText>system</w:delText>
        </w:r>
      </w:del>
      <w:r>
        <w:t xml:space="preserve">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w:t>
      </w:r>
      <w:r w:rsidR="00D17D1C">
        <w:t>pulsed</w:t>
      </w:r>
      <w:r>
        <w:t xml:space="preserve">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rsidP="09691109">
      <w:pPr>
        <w:pStyle w:val="Heading2"/>
      </w:pPr>
      <w:r>
        <w:t>Code Availability</w:t>
      </w:r>
    </w:p>
    <w:p w14:paraId="4A51DC97" w14:textId="51506D66" w:rsidR="008406B2" w:rsidRPr="008406B2" w:rsidRDefault="2B8C7772" w:rsidP="008406B2">
      <w:r>
        <w:t>The R code used to collate data and annotations is available here:</w:t>
      </w:r>
      <w:r w:rsidR="008406B2">
        <w:t xml:space="preserve"> 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69257BEB" w14:textId="4507940B" w:rsidR="002A238F" w:rsidRPr="002A238F" w:rsidRDefault="002A238F" w:rsidP="002A238F">
      <w:r w:rsidRPr="002A238F">
        <w:rPr>
          <w:strike/>
        </w:rPr>
        <w:t>Kaitlin J Palmer</w:t>
      </w:r>
      <w:r w:rsidRPr="002A238F">
        <w:t xml:space="preserve">, Emma Cummings, Kait Frasier, Fabio Frazao, </w:t>
      </w:r>
      <w:r w:rsidRPr="002A238F">
        <w:rPr>
          <w:strike/>
        </w:rPr>
        <w:t>Alex Harris, April Houweling3</w:t>
      </w:r>
      <w:r w:rsidRPr="002A238F">
        <w:t xml:space="preserve">,4, Jasper Kanes, Holger Klinck, Holly LeBlond, Amanda A. Leu, Lauren </w:t>
      </w:r>
      <w:proofErr w:type="spellStart"/>
      <w:r w:rsidRPr="002A238F">
        <w:t>Laturnus</w:t>
      </w:r>
      <w:proofErr w:type="spellEnd"/>
      <w:r w:rsidRPr="002A238F">
        <w:t xml:space="preserve">, Craig Matkin, Olivia Murphy, Hannah Myers, Dan Olsen, Bruno </w:t>
      </w:r>
      <w:proofErr w:type="spellStart"/>
      <w:r w:rsidRPr="002A238F">
        <w:t>Padovese</w:t>
      </w:r>
      <w:proofErr w:type="spellEnd"/>
      <w:r w:rsidRPr="002A238F">
        <w:t xml:space="preserve">, </w:t>
      </w:r>
      <w:r w:rsidRPr="002A238F">
        <w:rPr>
          <w:strike/>
        </w:rPr>
        <w:t>James Pilkington</w:t>
      </w:r>
      <w:r w:rsidRPr="002A238F">
        <w:t xml:space="preserve">, Lucy Quale, </w:t>
      </w:r>
      <w:proofErr w:type="spellStart"/>
      <w:r w:rsidRPr="002A238F">
        <w:t>Amalis</w:t>
      </w:r>
      <w:proofErr w:type="spellEnd"/>
      <w:r w:rsidRPr="002A238F">
        <w:t xml:space="preserve"> Riera </w:t>
      </w:r>
      <w:proofErr w:type="spellStart"/>
      <w:r w:rsidRPr="002A238F">
        <w:t>Vuibert</w:t>
      </w:r>
      <w:proofErr w:type="spellEnd"/>
      <w:r w:rsidRPr="002A238F">
        <w:t>, Krista Trounce, Scott Viers, Val Viers, Jenn Waldichuck3, Harald Yurk, Ruth Joy</w:t>
      </w:r>
    </w:p>
    <w:p w14:paraId="14498B36" w14:textId="55ED923F" w:rsidR="001D2E15" w:rsidRDefault="001D2E15" w:rsidP="001D2E15">
      <w:r>
        <w:t>KJ Palmer collated the final dataset, managed data sharing agreements, produced the collated annotation files, and annotated the SCRIPPS dataset. She also drafted, edited and reviewed the manuscript a</w:t>
      </w:r>
    </w:p>
    <w:p w14:paraId="5CAB3783" w14:textId="5DD369C1" w:rsidR="001D2E15" w:rsidRDefault="001D2E15" w:rsidP="001D2E15">
      <w:r>
        <w:t xml:space="preserve">F. Frazao </w:t>
      </w:r>
      <w:r w:rsidR="4B546EC6">
        <w:t xml:space="preserve">contributed to </w:t>
      </w:r>
      <w:r>
        <w:t xml:space="preserve">the HALLO annotation </w:t>
      </w:r>
      <w:r w:rsidR="1A72BD4B">
        <w:t>protocol</w:t>
      </w:r>
      <w:r>
        <w:t xml:space="preserve"> and participated in data curation throughout the process.</w:t>
      </w:r>
      <w:r w:rsidR="007D12A4">
        <w:t xml:space="preserve"> He also participated in editing the manuscript.</w:t>
      </w:r>
    </w:p>
    <w:p w14:paraId="5D2DD781" w14:textId="332807DC" w:rsidR="001D2E15" w:rsidRDefault="001D2E15" w:rsidP="001D2E15">
      <w:r>
        <w:t xml:space="preserve">J </w:t>
      </w:r>
      <w:proofErr w:type="spellStart"/>
      <w:r w:rsidR="002C1A6A">
        <w:t>Wladichuck</w:t>
      </w:r>
      <w:proofErr w:type="spellEnd"/>
      <w:r w:rsidR="002C1A6A">
        <w:rPr>
          <w:vertAlign w:val="superscript"/>
        </w:rPr>
        <w:t xml:space="preserve"> </w:t>
      </w:r>
      <w:r>
        <w:t>was the lead expert analyst on the HALLO datasets</w:t>
      </w:r>
      <w:r w:rsidR="007D12A4">
        <w:t>, managed JASCO datasets, participated in managing data sharing agreements,</w:t>
      </w:r>
      <w:r>
        <w:t xml:space="preserve"> facilitated data transfers</w:t>
      </w:r>
      <w:r w:rsidR="007D12A4">
        <w:t>, and</w:t>
      </w:r>
      <w:r>
        <w:t xml:space="preserve"> participated in writing and editing the manuscript. </w:t>
      </w:r>
    </w:p>
    <w:p w14:paraId="64FB1FDB" w14:textId="21C246E2" w:rsidR="007D12A4" w:rsidRDefault="007D12A4" w:rsidP="001D2E15">
      <w:r>
        <w:t xml:space="preserve">A. </w:t>
      </w:r>
      <w:proofErr w:type="spellStart"/>
      <w:r w:rsidRPr="007D12A4">
        <w:t>Houweling</w:t>
      </w:r>
      <w:proofErr w:type="spellEnd"/>
      <w:r>
        <w:t xml:space="preserve"> was </w:t>
      </w:r>
      <w:r w:rsidR="002C1A6A">
        <w:t xml:space="preserve">a member </w:t>
      </w:r>
      <w:r>
        <w:t>of the expert annotation team, participated in writing and editing the manuscript, and facilitated data transfers, and participated in editing the manuscript.</w:t>
      </w:r>
    </w:p>
    <w:p w14:paraId="126EBCB1" w14:textId="2FAB142D" w:rsidR="007D12A4" w:rsidRDefault="007D12A4" w:rsidP="001D2E15">
      <w:r w:rsidRPr="007D12A4">
        <w:t>J</w:t>
      </w:r>
      <w:r>
        <w:t>.</w:t>
      </w:r>
      <w:r w:rsidRPr="007D12A4">
        <w:t xml:space="preserve"> Pilkington</w:t>
      </w:r>
      <w:r>
        <w:t xml:space="preserve"> provided data and annotations from the Department of Fisheries and Oceans Cetacean Research Program, participated in writing and editing the manuscript.</w:t>
      </w:r>
    </w:p>
    <w:p w14:paraId="0039550C" w14:textId="35261C47" w:rsidR="007D12A4" w:rsidRDefault="007D12A4" w:rsidP="007D12A4">
      <w:r>
        <w:t xml:space="preserve">H. </w:t>
      </w:r>
      <w:r w:rsidR="002C1A6A">
        <w:t xml:space="preserve">Yurk </w:t>
      </w:r>
      <w:r>
        <w:t>provided data and annotations from the Department of Fisheries and Oceans Whale and Dolphin Listening Program, participated in writing and editing the manuscript.</w:t>
      </w:r>
    </w:p>
    <w:p w14:paraId="6D1AA69A" w14:textId="61DDF89F" w:rsidR="007D12A4" w:rsidRDefault="007D12A4" w:rsidP="007D12A4">
      <w:r>
        <w:t xml:space="preserve">H. Klinck provided manuscript and data storage funding, was involved in the project conception and participated in </w:t>
      </w:r>
      <w:r w:rsidR="002A238F">
        <w:t>writing and editing of the manuscript.</w:t>
      </w:r>
    </w:p>
    <w:p w14:paraId="137561E5" w14:textId="5774477B" w:rsidR="002A238F" w:rsidRDefault="002A238F" w:rsidP="007D12A4">
      <w:r>
        <w:t>A. Harris served as expert annotator</w:t>
      </w:r>
    </w:p>
    <w:p w14:paraId="14F35838" w14:textId="77777777" w:rsidR="002A238F" w:rsidRPr="001D2E15" w:rsidRDefault="002A238F" w:rsidP="007D12A4"/>
    <w:p w14:paraId="030F6243" w14:textId="60E5B2F5" w:rsidR="007D12A4" w:rsidRDefault="002A238F" w:rsidP="001D2E15">
      <w:r>
        <w:t>R. Joy</w:t>
      </w:r>
    </w:p>
    <w:p w14:paraId="51567F5A" w14:textId="559B5541" w:rsidR="002A238F" w:rsidRDefault="002A238F" w:rsidP="001D2E15">
      <w:proofErr w:type="spellStart"/>
      <w:r>
        <w:t>Etc</w:t>
      </w:r>
      <w:proofErr w:type="spellEnd"/>
    </w:p>
    <w:p w14:paraId="116B9AC8" w14:textId="3CDA5726" w:rsidR="002A238F" w:rsidRPr="001D2E15" w:rsidRDefault="002A238F" w:rsidP="001D2E15">
      <w:r>
        <w:t>Etc.</w:t>
      </w:r>
    </w:p>
    <w:p w14:paraId="317DEBF5" w14:textId="4E6F6006" w:rsidR="006D74B9" w:rsidRDefault="006D74B9">
      <w:pPr>
        <w:pStyle w:val="Heading1"/>
      </w:pPr>
      <w:r>
        <w:t>Competing Interests</w:t>
      </w:r>
    </w:p>
    <w:p w14:paraId="783810C7" w14:textId="575B9168" w:rsidR="007D12A4" w:rsidRPr="007D12A4" w:rsidRDefault="007D12A4" w:rsidP="007D12A4">
      <w:r>
        <w:t>The authors declare no competing interests.</w:t>
      </w:r>
    </w:p>
    <w:p w14:paraId="21C398C1" w14:textId="5982A6B7" w:rsidR="006D74B9" w:rsidRDefault="006D74B9">
      <w:pPr>
        <w:pStyle w:val="Heading1"/>
      </w:pPr>
      <w:r>
        <w:lastRenderedPageBreak/>
        <w:t>Figures</w:t>
      </w:r>
    </w:p>
    <w:p w14:paraId="0442AACD" w14:textId="279AFC00" w:rsidR="00E2577B" w:rsidRDefault="00B713C1" w:rsidP="00E2577B">
      <w:r>
        <w:rPr>
          <w:noProof/>
        </w:rPr>
        <w:drawing>
          <wp:anchor distT="0" distB="0" distL="114300" distR="114300" simplePos="0" relativeHeight="251662336" behindDoc="0" locked="0" layoutInCell="1" allowOverlap="1" wp14:anchorId="38D6D668" wp14:editId="66A67CA1">
            <wp:simplePos x="0" y="0"/>
            <wp:positionH relativeFrom="column">
              <wp:posOffset>39832</wp:posOffset>
            </wp:positionH>
            <wp:positionV relativeFrom="paragraph">
              <wp:posOffset>287135</wp:posOffset>
            </wp:positionV>
            <wp:extent cx="5859145" cy="3919220"/>
            <wp:effectExtent l="95250" t="95250" r="84455" b="10033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9145" cy="3919220"/>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561125E0" w14:textId="5BCECCFD" w:rsidR="00E2577B" w:rsidRPr="00E2577B" w:rsidRDefault="00E2577B" w:rsidP="00E2577B"/>
    <w:p w14:paraId="4141648C" w14:textId="1C081EE8" w:rsidR="006D74B9" w:rsidRDefault="006D74B9">
      <w:pPr>
        <w:pStyle w:val="Heading1"/>
      </w:pPr>
      <w:r>
        <w:t>Figure Legends</w:t>
      </w:r>
    </w:p>
    <w:p w14:paraId="7E966BC4" w14:textId="6BB134F6" w:rsidR="009E0563" w:rsidRDefault="009E0563" w:rsidP="009E0563"/>
    <w:p w14:paraId="2688CC19" w14:textId="6F8A759B" w:rsidR="009E0563" w:rsidRPr="00191AC7" w:rsidRDefault="009E0563" w:rsidP="009E0563">
      <w:pPr>
        <w:pStyle w:val="Caption"/>
        <w:rPr>
          <w:rFonts w:cstheme="minorHAnsi"/>
          <w:noProof/>
        </w:rPr>
      </w:pPr>
      <w:bookmarkStart w:id="51" w:name="_Ref163560742"/>
      <w:r>
        <w:t xml:space="preserve">Figure </w:t>
      </w:r>
      <w:r>
        <w:fldChar w:fldCharType="begin"/>
      </w:r>
      <w:r>
        <w:instrText xml:space="preserve"> SEQ Figure \* ARABIC </w:instrText>
      </w:r>
      <w:r>
        <w:fldChar w:fldCharType="separate"/>
      </w:r>
      <w:r w:rsidR="008671E3">
        <w:rPr>
          <w:noProof/>
        </w:rPr>
        <w:t>1</w:t>
      </w:r>
      <w:r>
        <w:rPr>
          <w:noProof/>
        </w:rPr>
        <w:fldChar w:fldCharType="end"/>
      </w:r>
      <w:bookmarkEnd w:id="51"/>
      <w:r>
        <w:t xml:space="preserve"> Map of study area and hydrophone locations. Points represent data collection sites and transparent bubbles indicate approximate regions for DFO data collection sites (exact coordinates are not provided).</w:t>
      </w:r>
    </w:p>
    <w:p w14:paraId="0849BDD4" w14:textId="77777777" w:rsidR="009E0563" w:rsidRPr="009E0563" w:rsidRDefault="009E0563" w:rsidP="009E0563"/>
    <w:p w14:paraId="3FF57046" w14:textId="39DD6D8D" w:rsidR="00A01A52" w:rsidRPr="00A01A52" w:rsidRDefault="00A01A52" w:rsidP="00A01A52">
      <w:pPr>
        <w:sectPr w:rsidR="00A01A52" w:rsidRPr="00A01A52" w:rsidSect="007565DB">
          <w:footerReference w:type="even" r:id="rId17"/>
          <w:footerReference w:type="default" r:id="rId18"/>
          <w:pgSz w:w="12240" w:h="15840"/>
          <w:pgMar w:top="1350" w:right="1440" w:bottom="1440" w:left="1440" w:header="720" w:footer="720" w:gutter="0"/>
          <w:cols w:space="720"/>
          <w:docGrid w:linePitch="360"/>
        </w:sectPr>
      </w:pPr>
    </w:p>
    <w:p w14:paraId="305E893E" w14:textId="1DF79AE5" w:rsidR="007565DB" w:rsidRDefault="00A93FC2" w:rsidP="00A93FC2">
      <w:pPr>
        <w:pStyle w:val="Heading1"/>
      </w:pPr>
      <w:r>
        <w:lastRenderedPageBreak/>
        <w:t>Tables</w:t>
      </w:r>
    </w:p>
    <w:p w14:paraId="0FB45D4E" w14:textId="77777777" w:rsidR="00725123" w:rsidRDefault="00725123" w:rsidP="00725123">
      <w:pPr>
        <w:pStyle w:val="BodyText"/>
      </w:pPr>
      <w:bookmarkStart w:id="52" w:name="_Ref160180346"/>
    </w:p>
    <w:p w14:paraId="1619566D" w14:textId="77777777" w:rsidR="00725123" w:rsidRDefault="00725123" w:rsidP="00725123"/>
    <w:p w14:paraId="65155F33" w14:textId="67F8FED8" w:rsidR="00725123" w:rsidRDefault="00725123" w:rsidP="00725123">
      <w:pPr>
        <w:pStyle w:val="Caption"/>
        <w:keepNext/>
      </w:pPr>
      <w:bookmarkStart w:id="53" w:name="_Ref169574781"/>
      <w:r>
        <w:t xml:space="preserve">Table </w:t>
      </w:r>
      <w:r>
        <w:fldChar w:fldCharType="begin"/>
      </w:r>
      <w:r>
        <w:instrText xml:space="preserve"> SEQ Table \* ARABIC </w:instrText>
      </w:r>
      <w:r>
        <w:fldChar w:fldCharType="separate"/>
      </w:r>
      <w:r>
        <w:rPr>
          <w:noProof/>
        </w:rPr>
        <w:t>1</w:t>
      </w:r>
      <w:r>
        <w:rPr>
          <w:noProof/>
        </w:rPr>
        <w:fldChar w:fldCharType="end"/>
      </w:r>
      <w:bookmarkEnd w:id="53"/>
      <w:r>
        <w:t xml:space="preserve"> Annotation file descriptors</w:t>
      </w:r>
      <w:r w:rsidR="00E3086D">
        <w:t xml:space="preserve"> in the pre-cleaned dataset</w:t>
      </w:r>
    </w:p>
    <w:tbl>
      <w:tblPr>
        <w:tblStyle w:val="TableGrid"/>
        <w:tblW w:w="0" w:type="auto"/>
        <w:tblLook w:val="04A0" w:firstRow="1" w:lastRow="0" w:firstColumn="1" w:lastColumn="0" w:noHBand="0" w:noVBand="1"/>
      </w:tblPr>
      <w:tblGrid>
        <w:gridCol w:w="3116"/>
        <w:gridCol w:w="4169"/>
        <w:gridCol w:w="2065"/>
      </w:tblGrid>
      <w:tr w:rsidR="00725123" w14:paraId="407DBEE6" w14:textId="77777777" w:rsidTr="00D352F1">
        <w:tc>
          <w:tcPr>
            <w:tcW w:w="3116" w:type="dxa"/>
          </w:tcPr>
          <w:p w14:paraId="7FF20BED" w14:textId="77777777" w:rsidR="00725123" w:rsidRDefault="00725123" w:rsidP="00D352F1">
            <w:r>
              <w:t>CSV Headings</w:t>
            </w:r>
          </w:p>
        </w:tc>
        <w:tc>
          <w:tcPr>
            <w:tcW w:w="4169" w:type="dxa"/>
          </w:tcPr>
          <w:p w14:paraId="03C09297" w14:textId="77777777" w:rsidR="00725123" w:rsidRDefault="00725123" w:rsidP="00D352F1">
            <w:r>
              <w:t>Contents</w:t>
            </w:r>
          </w:p>
        </w:tc>
        <w:tc>
          <w:tcPr>
            <w:tcW w:w="2065" w:type="dxa"/>
          </w:tcPr>
          <w:p w14:paraId="0DC45857" w14:textId="77777777" w:rsidR="00725123" w:rsidRDefault="00725123" w:rsidP="00D352F1">
            <w:r>
              <w:t>Structure</w:t>
            </w:r>
          </w:p>
        </w:tc>
      </w:tr>
      <w:tr w:rsidR="00725123" w14:paraId="643ECD2E" w14:textId="77777777" w:rsidTr="00D352F1">
        <w:tc>
          <w:tcPr>
            <w:tcW w:w="3116" w:type="dxa"/>
          </w:tcPr>
          <w:p w14:paraId="3311475C" w14:textId="77777777" w:rsidR="00725123" w:rsidRDefault="00725123" w:rsidP="00D352F1">
            <w:proofErr w:type="spellStart"/>
            <w:r w:rsidRPr="002E6980">
              <w:rPr>
                <w:b/>
                <w:bCs/>
              </w:rPr>
              <w:t>SoundFile</w:t>
            </w:r>
            <w:proofErr w:type="spellEnd"/>
          </w:p>
        </w:tc>
        <w:tc>
          <w:tcPr>
            <w:tcW w:w="4169" w:type="dxa"/>
          </w:tcPr>
          <w:p w14:paraId="38EB6B0A" w14:textId="77777777" w:rsidR="00725123" w:rsidRDefault="00725123" w:rsidP="00D352F1">
            <w:r>
              <w:t>Name of the audio file from which the annotation was derived</w:t>
            </w:r>
          </w:p>
        </w:tc>
        <w:tc>
          <w:tcPr>
            <w:tcW w:w="2065" w:type="dxa"/>
          </w:tcPr>
          <w:p w14:paraId="3A763793" w14:textId="77777777" w:rsidR="00725123" w:rsidRDefault="00725123" w:rsidP="00D352F1">
            <w:r>
              <w:t>Character string</w:t>
            </w:r>
          </w:p>
        </w:tc>
      </w:tr>
      <w:tr w:rsidR="00725123" w14:paraId="04B9F627" w14:textId="77777777" w:rsidTr="00D352F1">
        <w:tc>
          <w:tcPr>
            <w:tcW w:w="3116" w:type="dxa"/>
          </w:tcPr>
          <w:p w14:paraId="58524230" w14:textId="77777777" w:rsidR="00725123" w:rsidRPr="002E6980" w:rsidRDefault="00725123" w:rsidP="00D352F1">
            <w:pPr>
              <w:rPr>
                <w:b/>
                <w:bCs/>
              </w:rPr>
            </w:pPr>
            <w:proofErr w:type="spellStart"/>
            <w:r w:rsidRPr="00BD7A10">
              <w:rPr>
                <w:b/>
                <w:bCs/>
              </w:rPr>
              <w:t>FilePath</w:t>
            </w:r>
            <w:proofErr w:type="spellEnd"/>
          </w:p>
        </w:tc>
        <w:tc>
          <w:tcPr>
            <w:tcW w:w="4169" w:type="dxa"/>
          </w:tcPr>
          <w:p w14:paraId="66C21B87" w14:textId="77777777" w:rsidR="00725123" w:rsidRDefault="00725123" w:rsidP="00D352F1">
            <w:r>
              <w:t>Full file path to the to the audio file above</w:t>
            </w:r>
          </w:p>
        </w:tc>
        <w:tc>
          <w:tcPr>
            <w:tcW w:w="2065" w:type="dxa"/>
          </w:tcPr>
          <w:p w14:paraId="3FA7000E" w14:textId="77777777" w:rsidR="00725123" w:rsidRDefault="00725123" w:rsidP="00D352F1">
            <w:r>
              <w:t>Character string</w:t>
            </w:r>
          </w:p>
        </w:tc>
      </w:tr>
      <w:tr w:rsidR="00725123" w14:paraId="76052A0D" w14:textId="77777777" w:rsidTr="00D352F1">
        <w:tc>
          <w:tcPr>
            <w:tcW w:w="3116" w:type="dxa"/>
          </w:tcPr>
          <w:p w14:paraId="6D24DA35" w14:textId="77777777" w:rsidR="00725123" w:rsidRDefault="00725123" w:rsidP="00D352F1">
            <w:proofErr w:type="spellStart"/>
            <w:r w:rsidRPr="004E21D7">
              <w:rPr>
                <w:b/>
                <w:bCs/>
              </w:rPr>
              <w:t>FileBeginSec</w:t>
            </w:r>
            <w:proofErr w:type="spellEnd"/>
          </w:p>
        </w:tc>
        <w:tc>
          <w:tcPr>
            <w:tcW w:w="4169" w:type="dxa"/>
          </w:tcPr>
          <w:p w14:paraId="39D40B41" w14:textId="77777777" w:rsidR="00725123" w:rsidRDefault="00725123" w:rsidP="00D352F1">
            <w:r>
              <w:t>Seconds into the audio file representing the start of the bounding box or detection</w:t>
            </w:r>
          </w:p>
        </w:tc>
        <w:tc>
          <w:tcPr>
            <w:tcW w:w="2065" w:type="dxa"/>
          </w:tcPr>
          <w:p w14:paraId="16C09AF3" w14:textId="77777777" w:rsidR="00725123" w:rsidRDefault="00725123" w:rsidP="00D352F1">
            <w:r>
              <w:t>Double</w:t>
            </w:r>
          </w:p>
        </w:tc>
      </w:tr>
      <w:tr w:rsidR="00725123" w14:paraId="793A86AB" w14:textId="77777777" w:rsidTr="00D352F1">
        <w:tc>
          <w:tcPr>
            <w:tcW w:w="3116" w:type="dxa"/>
          </w:tcPr>
          <w:p w14:paraId="3F2B2364" w14:textId="77777777" w:rsidR="00725123" w:rsidRPr="004E21D7" w:rsidRDefault="00725123" w:rsidP="00D35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rPr>
            </w:pPr>
            <w:proofErr w:type="spellStart"/>
            <w:r w:rsidRPr="004E21D7">
              <w:rPr>
                <w:b/>
                <w:bCs/>
              </w:rPr>
              <w:t>FileEndSec</w:t>
            </w:r>
            <w:proofErr w:type="spellEnd"/>
          </w:p>
        </w:tc>
        <w:tc>
          <w:tcPr>
            <w:tcW w:w="4169" w:type="dxa"/>
          </w:tcPr>
          <w:p w14:paraId="74F9981B" w14:textId="77777777" w:rsidR="00725123" w:rsidRDefault="00725123" w:rsidP="00D352F1">
            <w:r>
              <w:t>Seconds into the audio file representing the end of the call annotation</w:t>
            </w:r>
          </w:p>
        </w:tc>
        <w:tc>
          <w:tcPr>
            <w:tcW w:w="2065" w:type="dxa"/>
          </w:tcPr>
          <w:p w14:paraId="264D296A" w14:textId="77777777" w:rsidR="00725123" w:rsidRDefault="00725123" w:rsidP="00D352F1">
            <w:r>
              <w:t>Double</w:t>
            </w:r>
          </w:p>
        </w:tc>
      </w:tr>
      <w:tr w:rsidR="00725123" w14:paraId="049E2BC8" w14:textId="77777777" w:rsidTr="00D352F1">
        <w:tc>
          <w:tcPr>
            <w:tcW w:w="3116" w:type="dxa"/>
          </w:tcPr>
          <w:p w14:paraId="554D530B" w14:textId="77777777" w:rsidR="00725123" w:rsidRPr="004E21D7" w:rsidRDefault="00725123" w:rsidP="00D352F1">
            <w:pPr>
              <w:rPr>
                <w:b/>
                <w:bCs/>
              </w:rPr>
            </w:pPr>
            <w:proofErr w:type="spellStart"/>
            <w:r w:rsidRPr="004E21D7">
              <w:rPr>
                <w:b/>
                <w:bCs/>
              </w:rPr>
              <w:t>LowFreqHz</w:t>
            </w:r>
            <w:proofErr w:type="spellEnd"/>
          </w:p>
        </w:tc>
        <w:tc>
          <w:tcPr>
            <w:tcW w:w="4169" w:type="dxa"/>
          </w:tcPr>
          <w:p w14:paraId="1277AFD4" w14:textId="77777777" w:rsidR="00725123" w:rsidRDefault="00725123" w:rsidP="00D352F1">
            <w:r>
              <w:t>Lower limit of the bounding box or detection, in Hz</w:t>
            </w:r>
          </w:p>
        </w:tc>
        <w:tc>
          <w:tcPr>
            <w:tcW w:w="2065" w:type="dxa"/>
          </w:tcPr>
          <w:p w14:paraId="14A121E6" w14:textId="77777777" w:rsidR="00725123" w:rsidRDefault="00725123" w:rsidP="00D352F1">
            <w:r>
              <w:t>Double</w:t>
            </w:r>
          </w:p>
        </w:tc>
      </w:tr>
      <w:tr w:rsidR="00725123" w14:paraId="17F845AE" w14:textId="77777777" w:rsidTr="00D352F1">
        <w:tc>
          <w:tcPr>
            <w:tcW w:w="3116" w:type="dxa"/>
          </w:tcPr>
          <w:p w14:paraId="4302461D" w14:textId="77777777" w:rsidR="00725123" w:rsidRPr="004E21D7" w:rsidRDefault="00725123" w:rsidP="00D352F1">
            <w:pPr>
              <w:rPr>
                <w:b/>
                <w:bCs/>
              </w:rPr>
            </w:pPr>
            <w:proofErr w:type="spellStart"/>
            <w:r w:rsidRPr="004E21D7">
              <w:rPr>
                <w:b/>
                <w:bCs/>
              </w:rPr>
              <w:t>HighFreqHz</w:t>
            </w:r>
            <w:proofErr w:type="spellEnd"/>
          </w:p>
        </w:tc>
        <w:tc>
          <w:tcPr>
            <w:tcW w:w="4169" w:type="dxa"/>
          </w:tcPr>
          <w:p w14:paraId="494891B0" w14:textId="77777777" w:rsidR="00725123" w:rsidRDefault="00725123" w:rsidP="00D352F1">
            <w:r>
              <w:t>Upper limit of the bounding box or detection, in Hz</w:t>
            </w:r>
          </w:p>
        </w:tc>
        <w:tc>
          <w:tcPr>
            <w:tcW w:w="2065" w:type="dxa"/>
          </w:tcPr>
          <w:p w14:paraId="0009EDE6" w14:textId="77777777" w:rsidR="00725123" w:rsidRDefault="00725123" w:rsidP="00D352F1">
            <w:r>
              <w:t>Double</w:t>
            </w:r>
          </w:p>
        </w:tc>
      </w:tr>
      <w:tr w:rsidR="00725123" w14:paraId="6DD5BDF3" w14:textId="77777777" w:rsidTr="00D352F1">
        <w:tc>
          <w:tcPr>
            <w:tcW w:w="3116" w:type="dxa"/>
          </w:tcPr>
          <w:p w14:paraId="2A95F5BC" w14:textId="77777777" w:rsidR="00725123" w:rsidRPr="004E21D7" w:rsidRDefault="00725123" w:rsidP="00D352F1">
            <w:pPr>
              <w:rPr>
                <w:b/>
                <w:bCs/>
              </w:rPr>
            </w:pPr>
            <w:r w:rsidRPr="004E21D7">
              <w:rPr>
                <w:b/>
                <w:bCs/>
              </w:rPr>
              <w:t>UTC</w:t>
            </w:r>
          </w:p>
        </w:tc>
        <w:tc>
          <w:tcPr>
            <w:tcW w:w="4169" w:type="dxa"/>
          </w:tcPr>
          <w:p w14:paraId="56010668" w14:textId="77777777" w:rsidR="00725123" w:rsidRDefault="00725123" w:rsidP="00D352F1">
            <w:r>
              <w:t>UTC time at the beginning of each annotation (</w:t>
            </w:r>
            <w:proofErr w:type="spellStart"/>
            <w:r w:rsidRPr="004E21D7">
              <w:rPr>
                <w:b/>
                <w:bCs/>
              </w:rPr>
              <w:t>FileBeginSec</w:t>
            </w:r>
            <w:proofErr w:type="spellEnd"/>
            <w:r>
              <w:t>)</w:t>
            </w:r>
          </w:p>
        </w:tc>
        <w:tc>
          <w:tcPr>
            <w:tcW w:w="2065" w:type="dxa"/>
          </w:tcPr>
          <w:p w14:paraId="005F94A2" w14:textId="77777777" w:rsidR="00725123" w:rsidRDefault="00725123" w:rsidP="00D352F1">
            <w:r>
              <w:t>Character string ISO formatted date/time</w:t>
            </w:r>
          </w:p>
        </w:tc>
      </w:tr>
      <w:tr w:rsidR="00725123" w14:paraId="21DA1D55" w14:textId="77777777" w:rsidTr="00D352F1">
        <w:tc>
          <w:tcPr>
            <w:tcW w:w="3116" w:type="dxa"/>
          </w:tcPr>
          <w:p w14:paraId="3BE50ED6" w14:textId="77777777" w:rsidR="00725123" w:rsidRPr="004E21D7" w:rsidRDefault="00725123" w:rsidP="00D352F1">
            <w:pPr>
              <w:rPr>
                <w:b/>
                <w:bCs/>
              </w:rPr>
            </w:pPr>
            <w:proofErr w:type="spellStart"/>
            <w:r w:rsidRPr="002E6980">
              <w:rPr>
                <w:b/>
                <w:bCs/>
              </w:rPr>
              <w:t>ClassSpecies</w:t>
            </w:r>
            <w:proofErr w:type="spellEnd"/>
          </w:p>
        </w:tc>
        <w:tc>
          <w:tcPr>
            <w:tcW w:w="4169" w:type="dxa"/>
          </w:tcPr>
          <w:p w14:paraId="5D76FDD5" w14:textId="77777777" w:rsidR="00725123" w:rsidRDefault="00725123" w:rsidP="00D352F1">
            <w:r>
              <w:t>Species or class description with the following options: Killer Whale (</w:t>
            </w:r>
            <w:r w:rsidRPr="00470D7A">
              <w:rPr>
                <w:b/>
                <w:bCs/>
              </w:rPr>
              <w:t>KW</w:t>
            </w:r>
            <w:r>
              <w:t>), Humpback Whale (</w:t>
            </w:r>
            <w:r w:rsidRPr="00470D7A">
              <w:rPr>
                <w:b/>
                <w:bCs/>
              </w:rPr>
              <w:t>HW</w:t>
            </w:r>
            <w:r>
              <w:t>), Abiotic (</w:t>
            </w:r>
            <w:r w:rsidRPr="00470D7A">
              <w:rPr>
                <w:b/>
                <w:bCs/>
              </w:rPr>
              <w:t>AB</w:t>
            </w:r>
            <w:r>
              <w:t>), and Undetermined Biological sound (</w:t>
            </w:r>
            <w:proofErr w:type="spellStart"/>
            <w:r w:rsidRPr="00470D7A">
              <w:rPr>
                <w:b/>
                <w:bCs/>
              </w:rPr>
              <w:t>UndBio</w:t>
            </w:r>
            <w:proofErr w:type="spellEnd"/>
            <w:r>
              <w:t>).</w:t>
            </w:r>
          </w:p>
        </w:tc>
        <w:tc>
          <w:tcPr>
            <w:tcW w:w="2065" w:type="dxa"/>
          </w:tcPr>
          <w:p w14:paraId="38F4C945" w14:textId="77777777" w:rsidR="00725123" w:rsidRDefault="00725123" w:rsidP="00D352F1">
            <w:r>
              <w:t>Character string</w:t>
            </w:r>
          </w:p>
        </w:tc>
      </w:tr>
      <w:tr w:rsidR="00725123" w14:paraId="0216B814" w14:textId="77777777" w:rsidTr="00D352F1">
        <w:tc>
          <w:tcPr>
            <w:tcW w:w="3116" w:type="dxa"/>
          </w:tcPr>
          <w:p w14:paraId="47A4015F" w14:textId="77777777" w:rsidR="00725123" w:rsidRPr="004E21D7" w:rsidRDefault="00725123" w:rsidP="00D352F1">
            <w:pPr>
              <w:rPr>
                <w:b/>
                <w:bCs/>
              </w:rPr>
            </w:pPr>
            <w:proofErr w:type="spellStart"/>
            <w:r>
              <w:rPr>
                <w:b/>
                <w:bCs/>
              </w:rPr>
              <w:t>AnnotationLevel</w:t>
            </w:r>
            <w:proofErr w:type="spellEnd"/>
          </w:p>
        </w:tc>
        <w:tc>
          <w:tcPr>
            <w:tcW w:w="4169" w:type="dxa"/>
          </w:tcPr>
          <w:p w14:paraId="79D57BE4" w14:textId="77777777" w:rsidR="00725123" w:rsidRPr="00B227C9" w:rsidRDefault="00725123" w:rsidP="00D352F1">
            <w:pPr>
              <w:rPr>
                <w:b/>
                <w:bCs/>
              </w:rPr>
            </w:pP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tc>
        <w:tc>
          <w:tcPr>
            <w:tcW w:w="2065" w:type="dxa"/>
          </w:tcPr>
          <w:p w14:paraId="0DFEC6A1" w14:textId="77777777" w:rsidR="00725123" w:rsidRDefault="00725123" w:rsidP="00D352F1">
            <w:r>
              <w:t>Character string</w:t>
            </w:r>
          </w:p>
        </w:tc>
      </w:tr>
      <w:tr w:rsidR="00725123" w14:paraId="77D67603" w14:textId="77777777" w:rsidTr="00D352F1">
        <w:tc>
          <w:tcPr>
            <w:tcW w:w="3116" w:type="dxa"/>
          </w:tcPr>
          <w:p w14:paraId="3CA08379" w14:textId="77777777" w:rsidR="00725123" w:rsidRPr="004E21D7" w:rsidRDefault="00725123" w:rsidP="00D352F1">
            <w:pPr>
              <w:rPr>
                <w:b/>
                <w:bCs/>
              </w:rPr>
            </w:pPr>
            <w:r w:rsidRPr="002E6980">
              <w:rPr>
                <w:b/>
                <w:bCs/>
              </w:rPr>
              <w:t>KW</w:t>
            </w:r>
          </w:p>
        </w:tc>
        <w:tc>
          <w:tcPr>
            <w:tcW w:w="4169" w:type="dxa"/>
          </w:tcPr>
          <w:p w14:paraId="74E0993D" w14:textId="77777777" w:rsidR="00725123" w:rsidRDefault="00725123" w:rsidP="00D352F1">
            <w:r>
              <w:t xml:space="preserve">Indicator of </w:t>
            </w:r>
            <w:proofErr w:type="gramStart"/>
            <w:r>
              <w:t>whether or not</w:t>
            </w:r>
            <w:proofErr w:type="gramEnd"/>
            <w:r>
              <w:t xml:space="preserve"> the annotation denotated that the annotation represented a killer whale call</w:t>
            </w:r>
          </w:p>
        </w:tc>
        <w:tc>
          <w:tcPr>
            <w:tcW w:w="2065" w:type="dxa"/>
          </w:tcPr>
          <w:p w14:paraId="6763B9A9" w14:textId="77777777" w:rsidR="00725123" w:rsidRDefault="00725123" w:rsidP="00D352F1">
            <w:r>
              <w:t>Bool (0,1)</w:t>
            </w:r>
          </w:p>
        </w:tc>
      </w:tr>
      <w:tr w:rsidR="00725123" w14:paraId="6FCE72BF" w14:textId="77777777" w:rsidTr="00D352F1">
        <w:tc>
          <w:tcPr>
            <w:tcW w:w="3116" w:type="dxa"/>
          </w:tcPr>
          <w:p w14:paraId="797A4753" w14:textId="77777777" w:rsidR="00725123" w:rsidRPr="004E21D7" w:rsidRDefault="00725123" w:rsidP="00D352F1">
            <w:pPr>
              <w:rPr>
                <w:b/>
                <w:bCs/>
              </w:rPr>
            </w:pPr>
            <w:proofErr w:type="spellStart"/>
            <w:r w:rsidRPr="002E6980">
              <w:rPr>
                <w:b/>
                <w:bCs/>
              </w:rPr>
              <w:t>KW_certain</w:t>
            </w:r>
            <w:proofErr w:type="spellEnd"/>
          </w:p>
        </w:tc>
        <w:tc>
          <w:tcPr>
            <w:tcW w:w="4169" w:type="dxa"/>
          </w:tcPr>
          <w:p w14:paraId="630F2D44" w14:textId="77777777" w:rsidR="00725123" w:rsidRDefault="00725123" w:rsidP="00D352F1">
            <w:r>
              <w:t xml:space="preserve">Indicator of </w:t>
            </w:r>
            <w:proofErr w:type="gramStart"/>
            <w:r>
              <w:t>whether or not</w:t>
            </w:r>
            <w:proofErr w:type="gramEnd"/>
            <w:r>
              <w:t xml:space="preserve"> the annotator was certain that the annotation was a KW. This is often represented by a question mark in the annotations. For ONC data, </w:t>
            </w:r>
            <w:r>
              <w:lastRenderedPageBreak/>
              <w:t>annotators listed all potential species that the thought the call could come from.</w:t>
            </w:r>
          </w:p>
        </w:tc>
        <w:tc>
          <w:tcPr>
            <w:tcW w:w="2065" w:type="dxa"/>
          </w:tcPr>
          <w:p w14:paraId="58487C1E" w14:textId="77777777" w:rsidR="00725123" w:rsidRDefault="00725123" w:rsidP="00D352F1">
            <w:r>
              <w:lastRenderedPageBreak/>
              <w:t>Bool (NA,0,1)</w:t>
            </w:r>
          </w:p>
        </w:tc>
      </w:tr>
      <w:tr w:rsidR="00725123" w14:paraId="4CDF33AF" w14:textId="77777777" w:rsidTr="00D352F1">
        <w:tc>
          <w:tcPr>
            <w:tcW w:w="3116" w:type="dxa"/>
          </w:tcPr>
          <w:p w14:paraId="5E150026" w14:textId="77777777" w:rsidR="00725123" w:rsidRPr="004E21D7" w:rsidRDefault="00725123" w:rsidP="00D352F1">
            <w:pPr>
              <w:rPr>
                <w:b/>
                <w:bCs/>
              </w:rPr>
            </w:pPr>
            <w:r w:rsidRPr="002E6980">
              <w:rPr>
                <w:b/>
                <w:bCs/>
              </w:rPr>
              <w:t>Ecotype</w:t>
            </w:r>
          </w:p>
        </w:tc>
        <w:tc>
          <w:tcPr>
            <w:tcW w:w="4169" w:type="dxa"/>
          </w:tcPr>
          <w:p w14:paraId="66B387E5" w14:textId="7BAC2D66" w:rsidR="00725123" w:rsidRDefault="00725123" w:rsidP="00D352F1">
            <w:r>
              <w:t xml:space="preserve">Killer whale ecotype or population represented by the KW annotation, if known. </w:t>
            </w:r>
            <w:r w:rsidRPr="00470D7A">
              <w:rPr>
                <w:b/>
                <w:bCs/>
              </w:rPr>
              <w:t>SRKW</w:t>
            </w:r>
            <w:r>
              <w:t xml:space="preserve">- Southern Resident Killer Whale, </w:t>
            </w:r>
            <w:r w:rsidR="008C1944" w:rsidRPr="008C1944">
              <w:rPr>
                <w:b/>
                <w:bCs/>
              </w:rPr>
              <w:t>SAR</w:t>
            </w:r>
            <w:r w:rsidR="008C1944">
              <w:t xml:space="preserve">- Southern Alaska Residents, </w:t>
            </w:r>
            <w:r w:rsidRPr="00470D7A">
              <w:rPr>
                <w:b/>
                <w:bCs/>
              </w:rPr>
              <w:t>NRKW</w:t>
            </w:r>
            <w:r>
              <w:t xml:space="preserve">- Northern Resident Killer Whale, </w:t>
            </w:r>
            <w:r w:rsidR="008C1944" w:rsidRPr="008C1944">
              <w:rPr>
                <w:b/>
                <w:bCs/>
              </w:rPr>
              <w:t>BKW</w:t>
            </w:r>
            <w:r w:rsidR="008C1944">
              <w:t xml:space="preserve">- Bigg’s killer whale, </w:t>
            </w:r>
            <w:r>
              <w:t xml:space="preserve">or </w:t>
            </w:r>
            <w:r w:rsidRPr="00470D7A">
              <w:rPr>
                <w:b/>
                <w:bCs/>
              </w:rPr>
              <w:t>OKW</w:t>
            </w:r>
            <w:r>
              <w:t xml:space="preserve">- Offshore Killer </w:t>
            </w:r>
            <w:proofErr w:type="gramStart"/>
            <w:r>
              <w:t>Whale  or</w:t>
            </w:r>
            <w:proofErr w:type="gramEnd"/>
            <w:r>
              <w:t xml:space="preserve"> blank when no ecotype could be determined</w:t>
            </w:r>
          </w:p>
          <w:p w14:paraId="10715115" w14:textId="77777777" w:rsidR="00725123" w:rsidRDefault="00725123" w:rsidP="00D352F1"/>
        </w:tc>
        <w:tc>
          <w:tcPr>
            <w:tcW w:w="2065" w:type="dxa"/>
          </w:tcPr>
          <w:p w14:paraId="664053E4" w14:textId="77777777" w:rsidR="00725123" w:rsidRDefault="00725123" w:rsidP="00D352F1">
            <w:r>
              <w:t>Character string or NA</w:t>
            </w:r>
          </w:p>
        </w:tc>
      </w:tr>
      <w:tr w:rsidR="00725123" w14:paraId="4532C6DC" w14:textId="77777777" w:rsidTr="00D352F1">
        <w:tc>
          <w:tcPr>
            <w:tcW w:w="3116" w:type="dxa"/>
          </w:tcPr>
          <w:p w14:paraId="29CEA2F5" w14:textId="77777777" w:rsidR="00725123" w:rsidRPr="004E21D7" w:rsidRDefault="00725123" w:rsidP="00D352F1">
            <w:pPr>
              <w:rPr>
                <w:b/>
                <w:bCs/>
              </w:rPr>
            </w:pPr>
            <w:r w:rsidRPr="002E6980">
              <w:rPr>
                <w:b/>
                <w:bCs/>
              </w:rPr>
              <w:t>Data Provider</w:t>
            </w:r>
          </w:p>
        </w:tc>
        <w:tc>
          <w:tcPr>
            <w:tcW w:w="4169" w:type="dxa"/>
          </w:tcPr>
          <w:p w14:paraId="774E576F" w14:textId="77777777" w:rsidR="00725123" w:rsidRDefault="00725123" w:rsidP="00D352F1">
            <w:r>
              <w:t>Group providing the data</w:t>
            </w:r>
          </w:p>
        </w:tc>
        <w:tc>
          <w:tcPr>
            <w:tcW w:w="2065" w:type="dxa"/>
          </w:tcPr>
          <w:p w14:paraId="137D33A4" w14:textId="77777777" w:rsidR="00725123" w:rsidRDefault="00725123" w:rsidP="00D352F1">
            <w:r>
              <w:t>Character string</w:t>
            </w:r>
          </w:p>
        </w:tc>
      </w:tr>
      <w:tr w:rsidR="00725123" w14:paraId="2C2566B5" w14:textId="77777777" w:rsidTr="00D352F1">
        <w:tc>
          <w:tcPr>
            <w:tcW w:w="3116" w:type="dxa"/>
          </w:tcPr>
          <w:p w14:paraId="4803CD2C" w14:textId="77777777" w:rsidR="00725123" w:rsidRDefault="00725123" w:rsidP="00D352F1">
            <w:r w:rsidRPr="002E6980">
              <w:rPr>
                <w:b/>
                <w:bCs/>
              </w:rPr>
              <w:t>Dep</w:t>
            </w:r>
          </w:p>
        </w:tc>
        <w:tc>
          <w:tcPr>
            <w:tcW w:w="4169" w:type="dxa"/>
          </w:tcPr>
          <w:p w14:paraId="54E2F65D" w14:textId="77777777" w:rsidR="00725123" w:rsidRDefault="00725123" w:rsidP="00D352F1">
            <w:r>
              <w:t>Shorthand for the deployment location</w:t>
            </w:r>
          </w:p>
        </w:tc>
        <w:tc>
          <w:tcPr>
            <w:tcW w:w="2065" w:type="dxa"/>
          </w:tcPr>
          <w:p w14:paraId="22121E69" w14:textId="77777777" w:rsidR="00725123" w:rsidRDefault="00725123" w:rsidP="00D352F1">
            <w:r>
              <w:t>Character string</w:t>
            </w:r>
          </w:p>
        </w:tc>
      </w:tr>
    </w:tbl>
    <w:p w14:paraId="31E1E8F3" w14:textId="77777777" w:rsidR="00725123" w:rsidRPr="002153FF" w:rsidRDefault="00725123" w:rsidP="00725123"/>
    <w:p w14:paraId="0C117DF2" w14:textId="541E697E" w:rsidR="00725123" w:rsidRDefault="00725123">
      <w:pPr>
        <w:rPr>
          <w:rFonts w:eastAsia="Times New Roman" w:cs="Times New Roman"/>
          <w:sz w:val="20"/>
          <w:szCs w:val="20"/>
          <w:lang w:val="en-CA" w:eastAsia="en-CA"/>
        </w:rPr>
      </w:pPr>
      <w:r>
        <w:br w:type="page"/>
      </w:r>
    </w:p>
    <w:p w14:paraId="2DC1EE67" w14:textId="77777777" w:rsidR="00725123" w:rsidRDefault="00725123" w:rsidP="00725123">
      <w:pPr>
        <w:pStyle w:val="BodyText"/>
      </w:pPr>
    </w:p>
    <w:p w14:paraId="7C8C81AA" w14:textId="38FE529F" w:rsidR="00D321AB" w:rsidRDefault="00D321AB" w:rsidP="00D321AB">
      <w:pPr>
        <w:pStyle w:val="Caption"/>
        <w:keepNext/>
      </w:pPr>
      <w:r>
        <w:t xml:space="preserve">Table </w:t>
      </w:r>
      <w:r>
        <w:fldChar w:fldCharType="begin"/>
      </w:r>
      <w:r>
        <w:instrText xml:space="preserve"> SEQ Table \* ARABIC </w:instrText>
      </w:r>
      <w:r>
        <w:fldChar w:fldCharType="separate"/>
      </w:r>
      <w:r w:rsidR="008671E3">
        <w:rPr>
          <w:noProof/>
        </w:rPr>
        <w:t>2</w:t>
      </w:r>
      <w:r>
        <w:rPr>
          <w:noProof/>
        </w:rPr>
        <w:fldChar w:fldCharType="end"/>
      </w:r>
      <w:bookmarkEnd w:id="52"/>
      <w:r>
        <w:t xml:space="preserve"> Deployment summary for the data included in the detection and classification dataset. Annotation </w:t>
      </w:r>
      <w:proofErr w:type="gramStart"/>
      <w:r>
        <w:t>start</w:t>
      </w:r>
      <w:proofErr w:type="gramEnd"/>
      <w:r>
        <w:t xml:space="preserve"> and finish dates represent first and last annotation included in the dataset. Deployment is the name of the deployment location used in the annotations table. </w:t>
      </w:r>
    </w:p>
    <w:tbl>
      <w:tblPr>
        <w:tblW w:w="14417" w:type="dxa"/>
        <w:tblLayout w:type="fixed"/>
        <w:tblLook w:val="04A0" w:firstRow="1" w:lastRow="0" w:firstColumn="1" w:lastColumn="0" w:noHBand="0" w:noVBand="1"/>
      </w:tblPr>
      <w:tblGrid>
        <w:gridCol w:w="1607"/>
        <w:gridCol w:w="2623"/>
        <w:gridCol w:w="1794"/>
        <w:gridCol w:w="972"/>
        <w:gridCol w:w="1127"/>
        <w:gridCol w:w="778"/>
        <w:gridCol w:w="1269"/>
        <w:gridCol w:w="1561"/>
        <w:gridCol w:w="1343"/>
        <w:gridCol w:w="1343"/>
      </w:tblGrid>
      <w:tr w:rsidR="00D321AB" w:rsidRPr="00D321AB" w14:paraId="7B777FD3" w14:textId="77777777" w:rsidTr="00D321AB">
        <w:trPr>
          <w:trHeight w:val="588"/>
        </w:trPr>
        <w:tc>
          <w:tcPr>
            <w:tcW w:w="1607" w:type="dxa"/>
            <w:tcBorders>
              <w:top w:val="nil"/>
              <w:left w:val="nil"/>
              <w:bottom w:val="single" w:sz="8" w:space="0" w:color="auto"/>
              <w:right w:val="nil"/>
            </w:tcBorders>
            <w:shd w:val="clear" w:color="auto" w:fill="auto"/>
            <w:vAlign w:val="center"/>
            <w:hideMark/>
          </w:tcPr>
          <w:p w14:paraId="38537404"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Dataset Provider</w:t>
            </w:r>
          </w:p>
        </w:tc>
        <w:tc>
          <w:tcPr>
            <w:tcW w:w="2623" w:type="dxa"/>
            <w:tcBorders>
              <w:top w:val="nil"/>
              <w:left w:val="nil"/>
              <w:bottom w:val="single" w:sz="8" w:space="0" w:color="auto"/>
              <w:right w:val="nil"/>
            </w:tcBorders>
            <w:shd w:val="clear" w:color="auto" w:fill="auto"/>
            <w:vAlign w:val="center"/>
            <w:hideMark/>
          </w:tcPr>
          <w:p w14:paraId="74968E99"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Location Description</w:t>
            </w:r>
          </w:p>
        </w:tc>
        <w:tc>
          <w:tcPr>
            <w:tcW w:w="1794" w:type="dxa"/>
            <w:tcBorders>
              <w:top w:val="nil"/>
              <w:left w:val="nil"/>
              <w:bottom w:val="single" w:sz="8" w:space="0" w:color="auto"/>
              <w:right w:val="nil"/>
            </w:tcBorders>
            <w:shd w:val="clear" w:color="auto" w:fill="auto"/>
            <w:vAlign w:val="center"/>
            <w:hideMark/>
          </w:tcPr>
          <w:p w14:paraId="4EE978EB" w14:textId="012A71D7" w:rsidR="00D321AB" w:rsidRPr="00D321AB" w:rsidRDefault="00D321AB" w:rsidP="00D321AB">
            <w:pPr>
              <w:spacing w:after="0" w:line="240" w:lineRule="auto"/>
              <w:rPr>
                <w:rFonts w:ascii="Calibri" w:eastAsia="Times New Roman" w:hAnsi="Calibri" w:cs="Calibri"/>
                <w:b/>
                <w:bCs/>
                <w:color w:val="000000"/>
              </w:rPr>
            </w:pPr>
            <w:r>
              <w:rPr>
                <w:rFonts w:ascii="Calibri" w:eastAsia="Times New Roman" w:hAnsi="Calibri" w:cs="Calibri"/>
                <w:b/>
                <w:bCs/>
                <w:color w:val="000000"/>
              </w:rPr>
              <w:t>Deployment</w:t>
            </w:r>
          </w:p>
        </w:tc>
        <w:tc>
          <w:tcPr>
            <w:tcW w:w="972" w:type="dxa"/>
            <w:tcBorders>
              <w:top w:val="nil"/>
              <w:left w:val="nil"/>
              <w:bottom w:val="single" w:sz="8" w:space="0" w:color="auto"/>
              <w:right w:val="nil"/>
            </w:tcBorders>
            <w:shd w:val="clear" w:color="auto" w:fill="auto"/>
            <w:vAlign w:val="center"/>
            <w:hideMark/>
          </w:tcPr>
          <w:p w14:paraId="6DD0BA97"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Latitude</w:t>
            </w:r>
          </w:p>
        </w:tc>
        <w:tc>
          <w:tcPr>
            <w:tcW w:w="1127" w:type="dxa"/>
            <w:tcBorders>
              <w:top w:val="nil"/>
              <w:left w:val="nil"/>
              <w:bottom w:val="single" w:sz="8" w:space="0" w:color="auto"/>
              <w:right w:val="nil"/>
            </w:tcBorders>
            <w:shd w:val="clear" w:color="auto" w:fill="auto"/>
            <w:vAlign w:val="center"/>
            <w:hideMark/>
          </w:tcPr>
          <w:p w14:paraId="7B933048" w14:textId="77777777" w:rsidR="00D321AB" w:rsidRPr="00D321AB" w:rsidRDefault="00D321AB" w:rsidP="00D321AB">
            <w:pPr>
              <w:spacing w:after="0" w:line="240" w:lineRule="auto"/>
              <w:jc w:val="right"/>
              <w:rPr>
                <w:rFonts w:ascii="Calibri" w:eastAsia="Times New Roman" w:hAnsi="Calibri" w:cs="Calibri"/>
                <w:b/>
                <w:bCs/>
                <w:color w:val="000000"/>
              </w:rPr>
            </w:pPr>
            <w:r w:rsidRPr="00D321AB">
              <w:rPr>
                <w:rFonts w:ascii="Calibri" w:eastAsia="Times New Roman" w:hAnsi="Calibri" w:cs="Calibri"/>
                <w:b/>
                <w:bCs/>
                <w:color w:val="000000"/>
              </w:rPr>
              <w:t>Longitude</w:t>
            </w:r>
          </w:p>
        </w:tc>
        <w:tc>
          <w:tcPr>
            <w:tcW w:w="778" w:type="dxa"/>
            <w:tcBorders>
              <w:top w:val="nil"/>
              <w:left w:val="nil"/>
              <w:bottom w:val="single" w:sz="8" w:space="0" w:color="auto"/>
              <w:right w:val="nil"/>
            </w:tcBorders>
            <w:shd w:val="clear" w:color="auto" w:fill="auto"/>
            <w:vAlign w:val="center"/>
            <w:hideMark/>
          </w:tcPr>
          <w:p w14:paraId="58B03D0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Depth (m)</w:t>
            </w:r>
          </w:p>
        </w:tc>
        <w:tc>
          <w:tcPr>
            <w:tcW w:w="1269" w:type="dxa"/>
            <w:tcBorders>
              <w:top w:val="nil"/>
              <w:left w:val="nil"/>
              <w:bottom w:val="single" w:sz="8" w:space="0" w:color="auto"/>
              <w:right w:val="nil"/>
            </w:tcBorders>
            <w:shd w:val="clear" w:color="auto" w:fill="auto"/>
            <w:vAlign w:val="center"/>
            <w:hideMark/>
          </w:tcPr>
          <w:p w14:paraId="7C232882" w14:textId="7E8A8D66"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Sample Rate (k</w:t>
            </w:r>
            <w:r>
              <w:rPr>
                <w:rFonts w:ascii="Calibri" w:eastAsia="Times New Roman" w:hAnsi="Calibri" w:cs="Calibri"/>
                <w:b/>
                <w:bCs/>
                <w:color w:val="000000"/>
              </w:rPr>
              <w:t>H</w:t>
            </w:r>
            <w:r w:rsidRPr="00D321AB">
              <w:rPr>
                <w:rFonts w:ascii="Calibri" w:eastAsia="Times New Roman" w:hAnsi="Calibri" w:cs="Calibri"/>
                <w:b/>
                <w:bCs/>
                <w:color w:val="000000"/>
              </w:rPr>
              <w:t>z)</w:t>
            </w:r>
          </w:p>
        </w:tc>
        <w:tc>
          <w:tcPr>
            <w:tcW w:w="1561" w:type="dxa"/>
            <w:tcBorders>
              <w:top w:val="nil"/>
              <w:left w:val="nil"/>
              <w:bottom w:val="single" w:sz="8" w:space="0" w:color="auto"/>
              <w:right w:val="nil"/>
            </w:tcBorders>
            <w:shd w:val="clear" w:color="auto" w:fill="auto"/>
            <w:vAlign w:val="center"/>
            <w:hideMark/>
          </w:tcPr>
          <w:p w14:paraId="6BD60F0A"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Hydrophone/Recorder</w:t>
            </w:r>
          </w:p>
        </w:tc>
        <w:tc>
          <w:tcPr>
            <w:tcW w:w="1343" w:type="dxa"/>
            <w:tcBorders>
              <w:top w:val="nil"/>
              <w:left w:val="nil"/>
              <w:bottom w:val="single" w:sz="8" w:space="0" w:color="auto"/>
              <w:right w:val="nil"/>
            </w:tcBorders>
            <w:shd w:val="clear" w:color="auto" w:fill="auto"/>
            <w:vAlign w:val="center"/>
            <w:hideMark/>
          </w:tcPr>
          <w:p w14:paraId="0E0BF0BE"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Start</w:t>
            </w:r>
          </w:p>
        </w:tc>
        <w:tc>
          <w:tcPr>
            <w:tcW w:w="1343" w:type="dxa"/>
            <w:tcBorders>
              <w:top w:val="nil"/>
              <w:left w:val="nil"/>
              <w:bottom w:val="single" w:sz="8" w:space="0" w:color="auto"/>
              <w:right w:val="nil"/>
            </w:tcBorders>
            <w:shd w:val="clear" w:color="auto" w:fill="auto"/>
            <w:vAlign w:val="center"/>
            <w:hideMark/>
          </w:tcPr>
          <w:p w14:paraId="7B1F511B" w14:textId="77777777" w:rsidR="00D321AB" w:rsidRPr="00D321AB" w:rsidRDefault="00D321AB" w:rsidP="00D321AB">
            <w:pPr>
              <w:spacing w:after="0" w:line="240" w:lineRule="auto"/>
              <w:rPr>
                <w:rFonts w:ascii="Calibri" w:eastAsia="Times New Roman" w:hAnsi="Calibri" w:cs="Calibri"/>
                <w:b/>
                <w:bCs/>
                <w:color w:val="000000"/>
              </w:rPr>
            </w:pPr>
            <w:r w:rsidRPr="00D321AB">
              <w:rPr>
                <w:rFonts w:ascii="Calibri" w:eastAsia="Times New Roman" w:hAnsi="Calibri" w:cs="Calibri"/>
                <w:b/>
                <w:bCs/>
                <w:color w:val="000000"/>
              </w:rPr>
              <w:t>Annotations Finish</w:t>
            </w:r>
          </w:p>
        </w:tc>
      </w:tr>
      <w:tr w:rsidR="00D321AB" w:rsidRPr="00D321AB" w14:paraId="55F7AE2E" w14:textId="77777777" w:rsidTr="00D321AB">
        <w:trPr>
          <w:trHeight w:val="288"/>
        </w:trPr>
        <w:tc>
          <w:tcPr>
            <w:tcW w:w="1607" w:type="dxa"/>
            <w:tcBorders>
              <w:top w:val="nil"/>
              <w:left w:val="nil"/>
              <w:bottom w:val="nil"/>
              <w:right w:val="nil"/>
            </w:tcBorders>
            <w:shd w:val="clear" w:color="auto" w:fill="auto"/>
            <w:noWrap/>
            <w:vAlign w:val="bottom"/>
            <w:hideMark/>
          </w:tcPr>
          <w:p w14:paraId="326FCE2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Orca Sound</w:t>
            </w:r>
          </w:p>
        </w:tc>
        <w:tc>
          <w:tcPr>
            <w:tcW w:w="2623" w:type="dxa"/>
            <w:tcBorders>
              <w:top w:val="nil"/>
              <w:left w:val="nil"/>
              <w:bottom w:val="nil"/>
              <w:right w:val="nil"/>
            </w:tcBorders>
            <w:shd w:val="clear" w:color="auto" w:fill="auto"/>
            <w:noWrap/>
            <w:vAlign w:val="bottom"/>
            <w:hideMark/>
          </w:tcPr>
          <w:p w14:paraId="06442B1A" w14:textId="13FB1E7D"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003626C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podcast_round2</w:t>
            </w:r>
          </w:p>
        </w:tc>
        <w:tc>
          <w:tcPr>
            <w:tcW w:w="972" w:type="dxa"/>
            <w:tcBorders>
              <w:top w:val="nil"/>
              <w:left w:val="nil"/>
              <w:bottom w:val="nil"/>
              <w:right w:val="nil"/>
            </w:tcBorders>
            <w:shd w:val="clear" w:color="auto" w:fill="auto"/>
            <w:noWrap/>
            <w:vAlign w:val="bottom"/>
            <w:hideMark/>
          </w:tcPr>
          <w:p w14:paraId="3879E80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37C6F8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672D032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4DF2A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05C9BE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3BD681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2020-09-27</w:t>
            </w:r>
          </w:p>
        </w:tc>
        <w:tc>
          <w:tcPr>
            <w:tcW w:w="1343" w:type="dxa"/>
            <w:tcBorders>
              <w:top w:val="nil"/>
              <w:left w:val="nil"/>
              <w:bottom w:val="nil"/>
              <w:right w:val="nil"/>
            </w:tcBorders>
            <w:shd w:val="clear" w:color="auto" w:fill="auto"/>
            <w:vAlign w:val="center"/>
            <w:hideMark/>
          </w:tcPr>
          <w:p w14:paraId="2F40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r>
      <w:tr w:rsidR="00D321AB" w:rsidRPr="00D321AB" w14:paraId="629709ED" w14:textId="77777777" w:rsidTr="00D321AB">
        <w:trPr>
          <w:trHeight w:val="288"/>
        </w:trPr>
        <w:tc>
          <w:tcPr>
            <w:tcW w:w="1607" w:type="dxa"/>
            <w:tcBorders>
              <w:top w:val="nil"/>
              <w:left w:val="nil"/>
              <w:bottom w:val="nil"/>
              <w:right w:val="nil"/>
            </w:tcBorders>
            <w:shd w:val="clear" w:color="auto" w:fill="auto"/>
            <w:noWrap/>
            <w:vAlign w:val="bottom"/>
            <w:hideMark/>
          </w:tcPr>
          <w:p w14:paraId="19E1F7B3"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CE85177" w14:textId="15F988C1"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478A07FD"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podcast_round3</w:t>
            </w:r>
          </w:p>
        </w:tc>
        <w:tc>
          <w:tcPr>
            <w:tcW w:w="972" w:type="dxa"/>
            <w:tcBorders>
              <w:top w:val="nil"/>
              <w:left w:val="nil"/>
              <w:bottom w:val="nil"/>
              <w:right w:val="nil"/>
            </w:tcBorders>
            <w:shd w:val="clear" w:color="auto" w:fill="auto"/>
            <w:noWrap/>
            <w:vAlign w:val="bottom"/>
            <w:hideMark/>
          </w:tcPr>
          <w:p w14:paraId="156152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51B5064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28BFE19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643F008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0031EBE"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2BF3C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c>
          <w:tcPr>
            <w:tcW w:w="1343" w:type="dxa"/>
            <w:tcBorders>
              <w:top w:val="nil"/>
              <w:left w:val="nil"/>
              <w:bottom w:val="nil"/>
              <w:right w:val="nil"/>
            </w:tcBorders>
            <w:shd w:val="clear" w:color="auto" w:fill="auto"/>
            <w:vAlign w:val="center"/>
            <w:hideMark/>
          </w:tcPr>
          <w:p w14:paraId="2D8501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r>
      <w:tr w:rsidR="00D321AB" w:rsidRPr="00D321AB" w14:paraId="47E363CF" w14:textId="77777777" w:rsidTr="00D321AB">
        <w:trPr>
          <w:trHeight w:val="288"/>
        </w:trPr>
        <w:tc>
          <w:tcPr>
            <w:tcW w:w="1607" w:type="dxa"/>
            <w:tcBorders>
              <w:top w:val="nil"/>
              <w:left w:val="nil"/>
              <w:bottom w:val="nil"/>
              <w:right w:val="nil"/>
            </w:tcBorders>
            <w:shd w:val="clear" w:color="auto" w:fill="auto"/>
            <w:noWrap/>
            <w:vAlign w:val="bottom"/>
            <w:hideMark/>
          </w:tcPr>
          <w:p w14:paraId="5764AA0E"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BDCB693" w14:textId="19EAD520"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6D54F6E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podcast_round5</w:t>
            </w:r>
          </w:p>
        </w:tc>
        <w:tc>
          <w:tcPr>
            <w:tcW w:w="972" w:type="dxa"/>
            <w:tcBorders>
              <w:top w:val="nil"/>
              <w:left w:val="nil"/>
              <w:bottom w:val="nil"/>
              <w:right w:val="nil"/>
            </w:tcBorders>
            <w:shd w:val="clear" w:color="auto" w:fill="auto"/>
            <w:noWrap/>
            <w:vAlign w:val="bottom"/>
            <w:hideMark/>
          </w:tcPr>
          <w:p w14:paraId="6F91AD8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42BBD0C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3A44C14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7AB68A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7DD80E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7A62BC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2020-09-08</w:t>
            </w:r>
          </w:p>
        </w:tc>
        <w:tc>
          <w:tcPr>
            <w:tcW w:w="1343" w:type="dxa"/>
            <w:tcBorders>
              <w:top w:val="nil"/>
              <w:left w:val="nil"/>
              <w:bottom w:val="nil"/>
              <w:right w:val="nil"/>
            </w:tcBorders>
            <w:shd w:val="clear" w:color="auto" w:fill="auto"/>
            <w:vAlign w:val="center"/>
            <w:hideMark/>
          </w:tcPr>
          <w:p w14:paraId="5CEB3F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r>
      <w:tr w:rsidR="00D321AB" w:rsidRPr="00D321AB" w14:paraId="3F80FC40" w14:textId="77777777" w:rsidTr="00D321AB">
        <w:trPr>
          <w:trHeight w:val="288"/>
        </w:trPr>
        <w:tc>
          <w:tcPr>
            <w:tcW w:w="1607" w:type="dxa"/>
            <w:tcBorders>
              <w:top w:val="nil"/>
              <w:left w:val="nil"/>
              <w:bottom w:val="nil"/>
              <w:right w:val="nil"/>
            </w:tcBorders>
            <w:shd w:val="clear" w:color="auto" w:fill="auto"/>
            <w:noWrap/>
            <w:vAlign w:val="bottom"/>
            <w:hideMark/>
          </w:tcPr>
          <w:p w14:paraId="7978DA7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61A7AD" w14:textId="2CF0B6BB"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396A645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podcast_round6</w:t>
            </w:r>
          </w:p>
        </w:tc>
        <w:tc>
          <w:tcPr>
            <w:tcW w:w="972" w:type="dxa"/>
            <w:tcBorders>
              <w:top w:val="nil"/>
              <w:left w:val="nil"/>
              <w:bottom w:val="nil"/>
              <w:right w:val="nil"/>
            </w:tcBorders>
            <w:shd w:val="clear" w:color="auto" w:fill="auto"/>
            <w:noWrap/>
            <w:vAlign w:val="bottom"/>
            <w:hideMark/>
          </w:tcPr>
          <w:p w14:paraId="419895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15B11F8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7132FF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46232FB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EE9EF98"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7F9986F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2019-07-05</w:t>
            </w:r>
          </w:p>
        </w:tc>
        <w:tc>
          <w:tcPr>
            <w:tcW w:w="1343" w:type="dxa"/>
            <w:tcBorders>
              <w:top w:val="nil"/>
              <w:left w:val="nil"/>
              <w:bottom w:val="nil"/>
              <w:right w:val="nil"/>
            </w:tcBorders>
            <w:shd w:val="clear" w:color="auto" w:fill="auto"/>
            <w:vAlign w:val="center"/>
            <w:hideMark/>
          </w:tcPr>
          <w:p w14:paraId="3FDA948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r>
      <w:tr w:rsidR="00D321AB" w:rsidRPr="00D321AB" w14:paraId="414CBFC4" w14:textId="77777777" w:rsidTr="00D321AB">
        <w:trPr>
          <w:trHeight w:val="288"/>
        </w:trPr>
        <w:tc>
          <w:tcPr>
            <w:tcW w:w="1607" w:type="dxa"/>
            <w:tcBorders>
              <w:top w:val="nil"/>
              <w:left w:val="nil"/>
              <w:bottom w:val="nil"/>
              <w:right w:val="nil"/>
            </w:tcBorders>
            <w:shd w:val="clear" w:color="auto" w:fill="auto"/>
            <w:noWrap/>
            <w:vAlign w:val="bottom"/>
            <w:hideMark/>
          </w:tcPr>
          <w:p w14:paraId="5259EAB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5E8EECB6" w14:textId="518EDCB7" w:rsidR="00D321AB" w:rsidRPr="00D321AB" w:rsidRDefault="00023FBD" w:rsidP="00D321AB">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Orcasound</w:t>
            </w:r>
            <w:proofErr w:type="spellEnd"/>
            <w:r w:rsidR="00D321AB" w:rsidRPr="00D321AB">
              <w:rPr>
                <w:rFonts w:ascii="Calibri" w:eastAsia="Times New Roman" w:hAnsi="Calibri" w:cs="Calibri"/>
                <w:color w:val="000000"/>
              </w:rPr>
              <w:t xml:space="preserve"> Lab</w:t>
            </w:r>
          </w:p>
        </w:tc>
        <w:tc>
          <w:tcPr>
            <w:tcW w:w="1794" w:type="dxa"/>
            <w:tcBorders>
              <w:top w:val="nil"/>
              <w:left w:val="nil"/>
              <w:bottom w:val="nil"/>
              <w:right w:val="nil"/>
            </w:tcBorders>
            <w:shd w:val="clear" w:color="auto" w:fill="auto"/>
            <w:noWrap/>
            <w:vAlign w:val="bottom"/>
            <w:hideMark/>
          </w:tcPr>
          <w:p w14:paraId="2C1BE7B9"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podcast_round7</w:t>
            </w:r>
          </w:p>
        </w:tc>
        <w:tc>
          <w:tcPr>
            <w:tcW w:w="972" w:type="dxa"/>
            <w:tcBorders>
              <w:top w:val="nil"/>
              <w:left w:val="nil"/>
              <w:bottom w:val="nil"/>
              <w:right w:val="nil"/>
            </w:tcBorders>
            <w:shd w:val="clear" w:color="auto" w:fill="auto"/>
            <w:noWrap/>
            <w:vAlign w:val="bottom"/>
            <w:hideMark/>
          </w:tcPr>
          <w:p w14:paraId="459563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48.525</w:t>
            </w:r>
          </w:p>
        </w:tc>
        <w:tc>
          <w:tcPr>
            <w:tcW w:w="1127" w:type="dxa"/>
            <w:tcBorders>
              <w:top w:val="nil"/>
              <w:left w:val="nil"/>
              <w:bottom w:val="nil"/>
              <w:right w:val="nil"/>
            </w:tcBorders>
            <w:shd w:val="clear" w:color="auto" w:fill="auto"/>
            <w:noWrap/>
            <w:vAlign w:val="bottom"/>
            <w:hideMark/>
          </w:tcPr>
          <w:p w14:paraId="0F1212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-123.159</w:t>
            </w:r>
          </w:p>
        </w:tc>
        <w:tc>
          <w:tcPr>
            <w:tcW w:w="778" w:type="dxa"/>
            <w:tcBorders>
              <w:top w:val="nil"/>
              <w:left w:val="nil"/>
              <w:bottom w:val="nil"/>
              <w:right w:val="nil"/>
            </w:tcBorders>
            <w:shd w:val="clear" w:color="auto" w:fill="auto"/>
            <w:noWrap/>
            <w:vAlign w:val="bottom"/>
            <w:hideMark/>
          </w:tcPr>
          <w:p w14:paraId="434C1F3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5A5689A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4EB8B22"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1B456B6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2017-09-27</w:t>
            </w:r>
          </w:p>
        </w:tc>
        <w:tc>
          <w:tcPr>
            <w:tcW w:w="1343" w:type="dxa"/>
            <w:tcBorders>
              <w:top w:val="nil"/>
              <w:left w:val="nil"/>
              <w:bottom w:val="nil"/>
              <w:right w:val="nil"/>
            </w:tcBorders>
            <w:shd w:val="clear" w:color="auto" w:fill="auto"/>
            <w:vAlign w:val="center"/>
            <w:hideMark/>
          </w:tcPr>
          <w:p w14:paraId="5136E06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2020-09-07</w:t>
            </w:r>
          </w:p>
        </w:tc>
      </w:tr>
      <w:tr w:rsidR="00D321AB" w:rsidRPr="00D321AB" w14:paraId="2B59002E" w14:textId="77777777" w:rsidTr="00D321AB">
        <w:trPr>
          <w:trHeight w:val="288"/>
        </w:trPr>
        <w:tc>
          <w:tcPr>
            <w:tcW w:w="1607" w:type="dxa"/>
            <w:tcBorders>
              <w:top w:val="nil"/>
              <w:left w:val="nil"/>
              <w:bottom w:val="nil"/>
              <w:right w:val="nil"/>
            </w:tcBorders>
            <w:shd w:val="clear" w:color="auto" w:fill="auto"/>
            <w:noWrap/>
            <w:vAlign w:val="bottom"/>
            <w:hideMark/>
          </w:tcPr>
          <w:p w14:paraId="386599F2"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2CCFA74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35519B9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podcast_round9</w:t>
            </w:r>
          </w:p>
        </w:tc>
        <w:tc>
          <w:tcPr>
            <w:tcW w:w="972" w:type="dxa"/>
            <w:tcBorders>
              <w:top w:val="nil"/>
              <w:left w:val="nil"/>
              <w:bottom w:val="nil"/>
              <w:right w:val="nil"/>
            </w:tcBorders>
            <w:shd w:val="clear" w:color="auto" w:fill="auto"/>
            <w:noWrap/>
            <w:vAlign w:val="bottom"/>
            <w:hideMark/>
          </w:tcPr>
          <w:p w14:paraId="16CA1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6259925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21502DC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BFA30F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6836757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C450D0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2020-07-25</w:t>
            </w:r>
          </w:p>
        </w:tc>
        <w:tc>
          <w:tcPr>
            <w:tcW w:w="1343" w:type="dxa"/>
            <w:tcBorders>
              <w:top w:val="nil"/>
              <w:left w:val="nil"/>
              <w:bottom w:val="nil"/>
              <w:right w:val="nil"/>
            </w:tcBorders>
            <w:shd w:val="clear" w:color="auto" w:fill="auto"/>
            <w:vAlign w:val="center"/>
            <w:hideMark/>
          </w:tcPr>
          <w:p w14:paraId="5010B0B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r>
      <w:tr w:rsidR="00D321AB" w:rsidRPr="00D321AB" w14:paraId="7B9DA013" w14:textId="77777777" w:rsidTr="00D321AB">
        <w:trPr>
          <w:trHeight w:val="288"/>
        </w:trPr>
        <w:tc>
          <w:tcPr>
            <w:tcW w:w="1607" w:type="dxa"/>
            <w:tcBorders>
              <w:top w:val="nil"/>
              <w:left w:val="nil"/>
              <w:bottom w:val="nil"/>
              <w:right w:val="nil"/>
            </w:tcBorders>
            <w:shd w:val="clear" w:color="auto" w:fill="auto"/>
            <w:noWrap/>
            <w:vAlign w:val="bottom"/>
            <w:hideMark/>
          </w:tcPr>
          <w:p w14:paraId="10689D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85E12B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6C005D7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podcast_round10</w:t>
            </w:r>
          </w:p>
        </w:tc>
        <w:tc>
          <w:tcPr>
            <w:tcW w:w="972" w:type="dxa"/>
            <w:tcBorders>
              <w:top w:val="nil"/>
              <w:left w:val="nil"/>
              <w:bottom w:val="nil"/>
              <w:right w:val="nil"/>
            </w:tcBorders>
            <w:shd w:val="clear" w:color="auto" w:fill="auto"/>
            <w:noWrap/>
            <w:vAlign w:val="bottom"/>
            <w:hideMark/>
          </w:tcPr>
          <w:p w14:paraId="650E11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67CA8CF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608DF63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412C18D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53C2B18C"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6F222AD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2020-09-01</w:t>
            </w:r>
          </w:p>
        </w:tc>
        <w:tc>
          <w:tcPr>
            <w:tcW w:w="1343" w:type="dxa"/>
            <w:tcBorders>
              <w:top w:val="nil"/>
              <w:left w:val="nil"/>
              <w:bottom w:val="nil"/>
              <w:right w:val="nil"/>
            </w:tcBorders>
            <w:shd w:val="clear" w:color="auto" w:fill="auto"/>
            <w:vAlign w:val="center"/>
            <w:hideMark/>
          </w:tcPr>
          <w:p w14:paraId="0CD251E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2020-09-28</w:t>
            </w:r>
          </w:p>
        </w:tc>
      </w:tr>
      <w:tr w:rsidR="00D321AB" w:rsidRPr="00D321AB" w14:paraId="287A2946" w14:textId="77777777" w:rsidTr="00D321AB">
        <w:trPr>
          <w:trHeight w:val="288"/>
        </w:trPr>
        <w:tc>
          <w:tcPr>
            <w:tcW w:w="1607" w:type="dxa"/>
            <w:tcBorders>
              <w:top w:val="nil"/>
              <w:left w:val="nil"/>
              <w:bottom w:val="nil"/>
              <w:right w:val="nil"/>
            </w:tcBorders>
            <w:shd w:val="clear" w:color="auto" w:fill="auto"/>
            <w:noWrap/>
            <w:vAlign w:val="bottom"/>
            <w:hideMark/>
          </w:tcPr>
          <w:p w14:paraId="6912F4D5"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17477A0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Bush Point</w:t>
            </w:r>
          </w:p>
        </w:tc>
        <w:tc>
          <w:tcPr>
            <w:tcW w:w="1794" w:type="dxa"/>
            <w:tcBorders>
              <w:top w:val="nil"/>
              <w:left w:val="nil"/>
              <w:bottom w:val="nil"/>
              <w:right w:val="nil"/>
            </w:tcBorders>
            <w:shd w:val="clear" w:color="auto" w:fill="auto"/>
            <w:noWrap/>
            <w:vAlign w:val="bottom"/>
            <w:hideMark/>
          </w:tcPr>
          <w:p w14:paraId="2C203E0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podcast_round11</w:t>
            </w:r>
          </w:p>
        </w:tc>
        <w:tc>
          <w:tcPr>
            <w:tcW w:w="972" w:type="dxa"/>
            <w:tcBorders>
              <w:top w:val="nil"/>
              <w:left w:val="nil"/>
              <w:bottom w:val="nil"/>
              <w:right w:val="nil"/>
            </w:tcBorders>
            <w:shd w:val="clear" w:color="auto" w:fill="auto"/>
            <w:noWrap/>
            <w:vAlign w:val="bottom"/>
            <w:hideMark/>
          </w:tcPr>
          <w:p w14:paraId="6BF929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48.031</w:t>
            </w:r>
          </w:p>
        </w:tc>
        <w:tc>
          <w:tcPr>
            <w:tcW w:w="1127" w:type="dxa"/>
            <w:tcBorders>
              <w:top w:val="nil"/>
              <w:left w:val="nil"/>
              <w:bottom w:val="nil"/>
              <w:right w:val="nil"/>
            </w:tcBorders>
            <w:shd w:val="clear" w:color="auto" w:fill="auto"/>
            <w:noWrap/>
            <w:vAlign w:val="bottom"/>
            <w:hideMark/>
          </w:tcPr>
          <w:p w14:paraId="50B4371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-122.608</w:t>
            </w:r>
          </w:p>
        </w:tc>
        <w:tc>
          <w:tcPr>
            <w:tcW w:w="778" w:type="dxa"/>
            <w:tcBorders>
              <w:top w:val="nil"/>
              <w:left w:val="nil"/>
              <w:bottom w:val="nil"/>
              <w:right w:val="nil"/>
            </w:tcBorders>
            <w:shd w:val="clear" w:color="auto" w:fill="auto"/>
            <w:noWrap/>
            <w:vAlign w:val="bottom"/>
            <w:hideMark/>
          </w:tcPr>
          <w:p w14:paraId="2CB330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12.5</w:t>
            </w:r>
          </w:p>
        </w:tc>
        <w:tc>
          <w:tcPr>
            <w:tcW w:w="1269" w:type="dxa"/>
            <w:tcBorders>
              <w:top w:val="nil"/>
              <w:left w:val="nil"/>
              <w:bottom w:val="nil"/>
              <w:right w:val="nil"/>
            </w:tcBorders>
            <w:shd w:val="clear" w:color="auto" w:fill="auto"/>
            <w:noWrap/>
            <w:vAlign w:val="bottom"/>
            <w:hideMark/>
          </w:tcPr>
          <w:p w14:paraId="714808E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7389F14F"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0DFB65D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2020-09-05</w:t>
            </w:r>
          </w:p>
        </w:tc>
        <w:tc>
          <w:tcPr>
            <w:tcW w:w="1343" w:type="dxa"/>
            <w:tcBorders>
              <w:top w:val="nil"/>
              <w:left w:val="nil"/>
              <w:bottom w:val="nil"/>
              <w:right w:val="nil"/>
            </w:tcBorders>
            <w:shd w:val="clear" w:color="auto" w:fill="auto"/>
            <w:vAlign w:val="center"/>
            <w:hideMark/>
          </w:tcPr>
          <w:p w14:paraId="007F234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2020-10-18</w:t>
            </w:r>
          </w:p>
        </w:tc>
      </w:tr>
      <w:tr w:rsidR="00D321AB" w:rsidRPr="00D321AB" w14:paraId="6D3D8CD9" w14:textId="77777777" w:rsidTr="00D321AB">
        <w:trPr>
          <w:trHeight w:val="288"/>
        </w:trPr>
        <w:tc>
          <w:tcPr>
            <w:tcW w:w="1607" w:type="dxa"/>
            <w:tcBorders>
              <w:top w:val="nil"/>
              <w:left w:val="nil"/>
              <w:bottom w:val="nil"/>
              <w:right w:val="nil"/>
            </w:tcBorders>
            <w:shd w:val="clear" w:color="auto" w:fill="auto"/>
            <w:noWrap/>
            <w:vAlign w:val="bottom"/>
            <w:hideMark/>
          </w:tcPr>
          <w:p w14:paraId="718E3646"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77C50A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Port Townsand</w:t>
            </w:r>
          </w:p>
        </w:tc>
        <w:tc>
          <w:tcPr>
            <w:tcW w:w="1794" w:type="dxa"/>
            <w:tcBorders>
              <w:top w:val="nil"/>
              <w:left w:val="nil"/>
              <w:bottom w:val="nil"/>
              <w:right w:val="nil"/>
            </w:tcBorders>
            <w:shd w:val="clear" w:color="auto" w:fill="auto"/>
            <w:noWrap/>
            <w:vAlign w:val="bottom"/>
            <w:hideMark/>
          </w:tcPr>
          <w:p w14:paraId="5D33F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podcast_round12</w:t>
            </w:r>
          </w:p>
        </w:tc>
        <w:tc>
          <w:tcPr>
            <w:tcW w:w="972" w:type="dxa"/>
            <w:tcBorders>
              <w:top w:val="nil"/>
              <w:left w:val="nil"/>
              <w:bottom w:val="nil"/>
              <w:right w:val="nil"/>
            </w:tcBorders>
            <w:shd w:val="clear" w:color="auto" w:fill="auto"/>
            <w:noWrap/>
            <w:vAlign w:val="bottom"/>
            <w:hideMark/>
          </w:tcPr>
          <w:p w14:paraId="2D4A2EF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48.135</w:t>
            </w:r>
          </w:p>
        </w:tc>
        <w:tc>
          <w:tcPr>
            <w:tcW w:w="1127" w:type="dxa"/>
            <w:tcBorders>
              <w:top w:val="nil"/>
              <w:left w:val="nil"/>
              <w:bottom w:val="nil"/>
              <w:right w:val="nil"/>
            </w:tcBorders>
            <w:shd w:val="clear" w:color="auto" w:fill="auto"/>
            <w:noWrap/>
            <w:vAlign w:val="bottom"/>
            <w:hideMark/>
          </w:tcPr>
          <w:p w14:paraId="11F824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-122.760</w:t>
            </w:r>
          </w:p>
        </w:tc>
        <w:tc>
          <w:tcPr>
            <w:tcW w:w="778" w:type="dxa"/>
            <w:tcBorders>
              <w:top w:val="nil"/>
              <w:left w:val="nil"/>
              <w:bottom w:val="nil"/>
              <w:right w:val="nil"/>
            </w:tcBorders>
            <w:shd w:val="clear" w:color="auto" w:fill="auto"/>
            <w:noWrap/>
            <w:vAlign w:val="bottom"/>
            <w:hideMark/>
          </w:tcPr>
          <w:p w14:paraId="779B3980" w14:textId="36B9EB79" w:rsidR="00D321AB" w:rsidRPr="00D321AB" w:rsidRDefault="00D321AB" w:rsidP="00D321AB">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9" w:type="dxa"/>
            <w:tcBorders>
              <w:top w:val="nil"/>
              <w:left w:val="nil"/>
              <w:bottom w:val="nil"/>
              <w:right w:val="nil"/>
            </w:tcBorders>
            <w:shd w:val="clear" w:color="auto" w:fill="auto"/>
            <w:noWrap/>
            <w:vAlign w:val="bottom"/>
            <w:hideMark/>
          </w:tcPr>
          <w:p w14:paraId="18F9C8A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32</w:t>
            </w:r>
          </w:p>
        </w:tc>
        <w:tc>
          <w:tcPr>
            <w:tcW w:w="1561" w:type="dxa"/>
            <w:tcBorders>
              <w:top w:val="nil"/>
              <w:left w:val="nil"/>
              <w:bottom w:val="nil"/>
              <w:right w:val="nil"/>
            </w:tcBorders>
            <w:shd w:val="clear" w:color="auto" w:fill="auto"/>
            <w:noWrap/>
            <w:vAlign w:val="bottom"/>
            <w:hideMark/>
          </w:tcPr>
          <w:p w14:paraId="419390E6" w14:textId="77777777" w:rsidR="00D321AB" w:rsidRPr="00D321AB" w:rsidRDefault="00D321AB" w:rsidP="00D321AB">
            <w:pPr>
              <w:spacing w:after="0" w:line="240" w:lineRule="auto"/>
              <w:jc w:val="right"/>
              <w:rPr>
                <w:rFonts w:ascii="Calibri" w:eastAsia="Times New Roman" w:hAnsi="Calibri" w:cs="Calibri"/>
                <w:color w:val="000000"/>
              </w:rPr>
            </w:pPr>
          </w:p>
        </w:tc>
        <w:tc>
          <w:tcPr>
            <w:tcW w:w="1343" w:type="dxa"/>
            <w:tcBorders>
              <w:top w:val="nil"/>
              <w:left w:val="nil"/>
              <w:bottom w:val="nil"/>
              <w:right w:val="nil"/>
            </w:tcBorders>
            <w:shd w:val="clear" w:color="auto" w:fill="auto"/>
            <w:vAlign w:val="center"/>
            <w:hideMark/>
          </w:tcPr>
          <w:p w14:paraId="552AA66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2020-09-29</w:t>
            </w:r>
          </w:p>
        </w:tc>
        <w:tc>
          <w:tcPr>
            <w:tcW w:w="1343" w:type="dxa"/>
            <w:tcBorders>
              <w:top w:val="nil"/>
              <w:left w:val="nil"/>
              <w:bottom w:val="nil"/>
              <w:right w:val="nil"/>
            </w:tcBorders>
            <w:shd w:val="clear" w:color="auto" w:fill="auto"/>
            <w:vAlign w:val="center"/>
            <w:hideMark/>
          </w:tcPr>
          <w:p w14:paraId="603F08B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2020-10-08</w:t>
            </w:r>
          </w:p>
        </w:tc>
      </w:tr>
      <w:tr w:rsidR="00D321AB" w:rsidRPr="00D321AB" w14:paraId="6418E6C3" w14:textId="77777777" w:rsidTr="00D321AB">
        <w:trPr>
          <w:trHeight w:val="288"/>
        </w:trPr>
        <w:tc>
          <w:tcPr>
            <w:tcW w:w="1607" w:type="dxa"/>
            <w:tcBorders>
              <w:top w:val="single" w:sz="4" w:space="0" w:color="auto"/>
              <w:left w:val="nil"/>
              <w:bottom w:val="single" w:sz="4" w:space="0" w:color="auto"/>
              <w:right w:val="nil"/>
            </w:tcBorders>
            <w:shd w:val="clear" w:color="auto" w:fill="auto"/>
            <w:noWrap/>
            <w:vAlign w:val="bottom"/>
            <w:hideMark/>
          </w:tcPr>
          <w:p w14:paraId="6D5148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ONC</w:t>
            </w:r>
          </w:p>
        </w:tc>
        <w:tc>
          <w:tcPr>
            <w:tcW w:w="2623" w:type="dxa"/>
            <w:tcBorders>
              <w:top w:val="single" w:sz="4" w:space="0" w:color="auto"/>
              <w:left w:val="nil"/>
              <w:bottom w:val="single" w:sz="4" w:space="0" w:color="auto"/>
              <w:right w:val="nil"/>
            </w:tcBorders>
            <w:shd w:val="clear" w:color="auto" w:fill="auto"/>
            <w:noWrap/>
            <w:vAlign w:val="bottom"/>
            <w:hideMark/>
          </w:tcPr>
          <w:p w14:paraId="624A12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1794" w:type="dxa"/>
            <w:tcBorders>
              <w:top w:val="single" w:sz="4" w:space="0" w:color="auto"/>
              <w:left w:val="nil"/>
              <w:bottom w:val="single" w:sz="4" w:space="0" w:color="auto"/>
              <w:right w:val="nil"/>
            </w:tcBorders>
            <w:shd w:val="clear" w:color="auto" w:fill="auto"/>
            <w:noWrap/>
            <w:vAlign w:val="bottom"/>
            <w:hideMark/>
          </w:tcPr>
          <w:p w14:paraId="4EC5EE2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Berkley Canyon</w:t>
            </w:r>
          </w:p>
        </w:tc>
        <w:tc>
          <w:tcPr>
            <w:tcW w:w="972" w:type="dxa"/>
            <w:tcBorders>
              <w:top w:val="single" w:sz="4" w:space="0" w:color="auto"/>
              <w:left w:val="nil"/>
              <w:bottom w:val="single" w:sz="4" w:space="0" w:color="auto"/>
              <w:right w:val="nil"/>
            </w:tcBorders>
            <w:shd w:val="clear" w:color="auto" w:fill="auto"/>
            <w:noWrap/>
            <w:vAlign w:val="bottom"/>
            <w:hideMark/>
          </w:tcPr>
          <w:p w14:paraId="1A4F6F3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48.426</w:t>
            </w:r>
          </w:p>
        </w:tc>
        <w:tc>
          <w:tcPr>
            <w:tcW w:w="1127" w:type="dxa"/>
            <w:tcBorders>
              <w:top w:val="single" w:sz="4" w:space="0" w:color="auto"/>
              <w:left w:val="nil"/>
              <w:bottom w:val="single" w:sz="4" w:space="0" w:color="auto"/>
              <w:right w:val="nil"/>
            </w:tcBorders>
            <w:shd w:val="clear" w:color="auto" w:fill="auto"/>
            <w:noWrap/>
            <w:vAlign w:val="bottom"/>
            <w:hideMark/>
          </w:tcPr>
          <w:p w14:paraId="746A91A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126.174</w:t>
            </w:r>
          </w:p>
        </w:tc>
        <w:tc>
          <w:tcPr>
            <w:tcW w:w="778" w:type="dxa"/>
            <w:tcBorders>
              <w:top w:val="single" w:sz="4" w:space="0" w:color="auto"/>
              <w:left w:val="nil"/>
              <w:bottom w:val="single" w:sz="4" w:space="0" w:color="auto"/>
              <w:right w:val="nil"/>
            </w:tcBorders>
            <w:shd w:val="clear" w:color="auto" w:fill="auto"/>
            <w:noWrap/>
            <w:vAlign w:val="bottom"/>
            <w:hideMark/>
          </w:tcPr>
          <w:p w14:paraId="3761C8F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40</w:t>
            </w:r>
          </w:p>
        </w:tc>
        <w:tc>
          <w:tcPr>
            <w:tcW w:w="1269" w:type="dxa"/>
            <w:tcBorders>
              <w:top w:val="single" w:sz="4" w:space="0" w:color="auto"/>
              <w:left w:val="nil"/>
              <w:bottom w:val="single" w:sz="4" w:space="0" w:color="auto"/>
              <w:right w:val="nil"/>
            </w:tcBorders>
            <w:shd w:val="clear" w:color="auto" w:fill="auto"/>
            <w:noWrap/>
            <w:vAlign w:val="bottom"/>
            <w:hideMark/>
          </w:tcPr>
          <w:p w14:paraId="3D67B9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single" w:sz="4" w:space="0" w:color="auto"/>
              <w:right w:val="nil"/>
            </w:tcBorders>
            <w:shd w:val="clear" w:color="auto" w:fill="auto"/>
            <w:noWrap/>
            <w:vAlign w:val="bottom"/>
            <w:hideMark/>
          </w:tcPr>
          <w:p w14:paraId="4F35AABC"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Sonics SC2 </w:t>
            </w:r>
          </w:p>
        </w:tc>
        <w:tc>
          <w:tcPr>
            <w:tcW w:w="1343" w:type="dxa"/>
            <w:tcBorders>
              <w:top w:val="single" w:sz="4" w:space="0" w:color="auto"/>
              <w:left w:val="nil"/>
              <w:bottom w:val="single" w:sz="4" w:space="0" w:color="auto"/>
              <w:right w:val="nil"/>
            </w:tcBorders>
            <w:shd w:val="clear" w:color="auto" w:fill="auto"/>
            <w:vAlign w:val="center"/>
            <w:hideMark/>
          </w:tcPr>
          <w:p w14:paraId="58E3CB4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2013-05-20</w:t>
            </w:r>
          </w:p>
        </w:tc>
        <w:tc>
          <w:tcPr>
            <w:tcW w:w="1343" w:type="dxa"/>
            <w:tcBorders>
              <w:top w:val="single" w:sz="4" w:space="0" w:color="auto"/>
              <w:left w:val="nil"/>
              <w:bottom w:val="single" w:sz="4" w:space="0" w:color="auto"/>
              <w:right w:val="nil"/>
            </w:tcBorders>
            <w:shd w:val="clear" w:color="auto" w:fill="auto"/>
            <w:noWrap/>
            <w:vAlign w:val="bottom"/>
            <w:hideMark/>
          </w:tcPr>
          <w:p w14:paraId="35FA72F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2014-12-04</w:t>
            </w:r>
          </w:p>
        </w:tc>
      </w:tr>
      <w:tr w:rsidR="00D321AB" w:rsidRPr="00D321AB" w14:paraId="1BB0D8BA" w14:textId="77777777" w:rsidTr="00D321AB">
        <w:trPr>
          <w:trHeight w:val="288"/>
        </w:trPr>
        <w:tc>
          <w:tcPr>
            <w:tcW w:w="1607" w:type="dxa"/>
            <w:tcBorders>
              <w:top w:val="nil"/>
              <w:left w:val="nil"/>
              <w:bottom w:val="nil"/>
              <w:right w:val="nil"/>
            </w:tcBorders>
            <w:shd w:val="clear" w:color="auto" w:fill="auto"/>
            <w:noWrap/>
            <w:vAlign w:val="bottom"/>
            <w:hideMark/>
          </w:tcPr>
          <w:p w14:paraId="2A59A4CD" w14:textId="7631F383"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2623" w:type="dxa"/>
            <w:tcBorders>
              <w:top w:val="nil"/>
              <w:left w:val="nil"/>
              <w:bottom w:val="nil"/>
              <w:right w:val="nil"/>
            </w:tcBorders>
            <w:shd w:val="clear" w:color="auto" w:fill="auto"/>
            <w:noWrap/>
            <w:vAlign w:val="bottom"/>
            <w:hideMark/>
          </w:tcPr>
          <w:p w14:paraId="4C141DC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West Vancouver Island</w:t>
            </w:r>
          </w:p>
        </w:tc>
        <w:tc>
          <w:tcPr>
            <w:tcW w:w="1794" w:type="dxa"/>
            <w:tcBorders>
              <w:top w:val="nil"/>
              <w:left w:val="nil"/>
              <w:bottom w:val="nil"/>
              <w:right w:val="nil"/>
            </w:tcBorders>
            <w:shd w:val="clear" w:color="auto" w:fill="auto"/>
            <w:noWrap/>
            <w:vAlign w:val="bottom"/>
            <w:hideMark/>
          </w:tcPr>
          <w:p w14:paraId="3AC6EB7A"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WVanIsl</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7C448A2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6C74C40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5691DE1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114</w:t>
            </w:r>
          </w:p>
        </w:tc>
        <w:tc>
          <w:tcPr>
            <w:tcW w:w="1269" w:type="dxa"/>
            <w:tcBorders>
              <w:top w:val="nil"/>
              <w:left w:val="nil"/>
              <w:bottom w:val="nil"/>
              <w:right w:val="nil"/>
            </w:tcBorders>
            <w:shd w:val="clear" w:color="auto" w:fill="auto"/>
            <w:noWrap/>
            <w:vAlign w:val="bottom"/>
            <w:hideMark/>
          </w:tcPr>
          <w:p w14:paraId="3502218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16.384</w:t>
            </w:r>
          </w:p>
        </w:tc>
        <w:tc>
          <w:tcPr>
            <w:tcW w:w="1561" w:type="dxa"/>
            <w:tcBorders>
              <w:top w:val="nil"/>
              <w:left w:val="nil"/>
              <w:bottom w:val="nil"/>
              <w:right w:val="nil"/>
            </w:tcBorders>
            <w:shd w:val="clear" w:color="auto" w:fill="auto"/>
            <w:noWrap/>
            <w:vAlign w:val="bottom"/>
            <w:hideMark/>
          </w:tcPr>
          <w:p w14:paraId="2DCDE81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AURAL-M2</w:t>
            </w:r>
          </w:p>
        </w:tc>
        <w:tc>
          <w:tcPr>
            <w:tcW w:w="1343" w:type="dxa"/>
            <w:tcBorders>
              <w:top w:val="nil"/>
              <w:left w:val="nil"/>
              <w:bottom w:val="nil"/>
              <w:right w:val="nil"/>
            </w:tcBorders>
            <w:shd w:val="clear" w:color="auto" w:fill="auto"/>
            <w:vAlign w:val="center"/>
            <w:hideMark/>
          </w:tcPr>
          <w:p w14:paraId="4F4E0B0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2011-05-18</w:t>
            </w:r>
          </w:p>
        </w:tc>
        <w:tc>
          <w:tcPr>
            <w:tcW w:w="1343" w:type="dxa"/>
            <w:tcBorders>
              <w:top w:val="nil"/>
              <w:left w:val="nil"/>
              <w:bottom w:val="nil"/>
              <w:right w:val="nil"/>
            </w:tcBorders>
            <w:shd w:val="clear" w:color="auto" w:fill="auto"/>
            <w:noWrap/>
            <w:vAlign w:val="bottom"/>
            <w:hideMark/>
          </w:tcPr>
          <w:p w14:paraId="000A06B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2012-05-24</w:t>
            </w:r>
          </w:p>
        </w:tc>
      </w:tr>
      <w:tr w:rsidR="00D321AB" w:rsidRPr="00D321AB" w14:paraId="4A83F6B6"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6A77122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7500BE61"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Northern Mainland British Colombia</w:t>
            </w:r>
          </w:p>
        </w:tc>
        <w:tc>
          <w:tcPr>
            <w:tcW w:w="1794" w:type="dxa"/>
            <w:tcBorders>
              <w:top w:val="nil"/>
              <w:left w:val="nil"/>
              <w:bottom w:val="single" w:sz="4" w:space="0" w:color="auto"/>
              <w:right w:val="nil"/>
            </w:tcBorders>
            <w:shd w:val="clear" w:color="auto" w:fill="auto"/>
            <w:noWrap/>
            <w:vAlign w:val="bottom"/>
            <w:hideMark/>
          </w:tcPr>
          <w:p w14:paraId="3894895F"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NorthBc</w:t>
            </w:r>
            <w:proofErr w:type="spellEnd"/>
          </w:p>
        </w:tc>
        <w:tc>
          <w:tcPr>
            <w:tcW w:w="972" w:type="dxa"/>
            <w:tcBorders>
              <w:top w:val="nil"/>
              <w:left w:val="nil"/>
              <w:bottom w:val="single" w:sz="4" w:space="0" w:color="auto"/>
              <w:right w:val="nil"/>
            </w:tcBorders>
            <w:shd w:val="clear" w:color="auto" w:fill="auto"/>
            <w:noWrap/>
            <w:vAlign w:val="bottom"/>
            <w:hideMark/>
          </w:tcPr>
          <w:p w14:paraId="3566DE5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466CD832"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58AEC42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35</w:t>
            </w:r>
          </w:p>
        </w:tc>
        <w:tc>
          <w:tcPr>
            <w:tcW w:w="1269" w:type="dxa"/>
            <w:tcBorders>
              <w:top w:val="nil"/>
              <w:left w:val="nil"/>
              <w:bottom w:val="single" w:sz="4" w:space="0" w:color="auto"/>
              <w:right w:val="nil"/>
            </w:tcBorders>
            <w:shd w:val="clear" w:color="auto" w:fill="auto"/>
            <w:noWrap/>
            <w:vAlign w:val="bottom"/>
            <w:hideMark/>
          </w:tcPr>
          <w:p w14:paraId="43A85C7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16</w:t>
            </w:r>
          </w:p>
        </w:tc>
        <w:tc>
          <w:tcPr>
            <w:tcW w:w="1561" w:type="dxa"/>
            <w:tcBorders>
              <w:top w:val="nil"/>
              <w:left w:val="nil"/>
              <w:bottom w:val="nil"/>
              <w:right w:val="nil"/>
            </w:tcBorders>
            <w:shd w:val="clear" w:color="auto" w:fill="auto"/>
            <w:noWrap/>
            <w:vAlign w:val="bottom"/>
            <w:hideMark/>
          </w:tcPr>
          <w:p w14:paraId="2CF03FF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SM2M </w:t>
            </w:r>
          </w:p>
        </w:tc>
        <w:tc>
          <w:tcPr>
            <w:tcW w:w="1343" w:type="dxa"/>
            <w:tcBorders>
              <w:top w:val="nil"/>
              <w:left w:val="nil"/>
              <w:bottom w:val="single" w:sz="4" w:space="0" w:color="auto"/>
              <w:right w:val="nil"/>
            </w:tcBorders>
            <w:shd w:val="clear" w:color="auto" w:fill="auto"/>
            <w:vAlign w:val="center"/>
            <w:hideMark/>
          </w:tcPr>
          <w:p w14:paraId="17D1939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2013-10-10</w:t>
            </w:r>
          </w:p>
        </w:tc>
        <w:tc>
          <w:tcPr>
            <w:tcW w:w="1343" w:type="dxa"/>
            <w:tcBorders>
              <w:top w:val="nil"/>
              <w:left w:val="nil"/>
              <w:bottom w:val="single" w:sz="4" w:space="0" w:color="auto"/>
              <w:right w:val="nil"/>
            </w:tcBorders>
            <w:shd w:val="clear" w:color="auto" w:fill="auto"/>
            <w:noWrap/>
            <w:vAlign w:val="bottom"/>
            <w:hideMark/>
          </w:tcPr>
          <w:p w14:paraId="5E179A3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2014-02-03</w:t>
            </w:r>
          </w:p>
        </w:tc>
      </w:tr>
      <w:tr w:rsidR="00D321AB" w:rsidRPr="00D321AB" w14:paraId="4FFDF4CC" w14:textId="77777777" w:rsidTr="00D321AB">
        <w:trPr>
          <w:trHeight w:val="288"/>
        </w:trPr>
        <w:tc>
          <w:tcPr>
            <w:tcW w:w="1607" w:type="dxa"/>
            <w:tcBorders>
              <w:top w:val="nil"/>
              <w:left w:val="nil"/>
              <w:bottom w:val="nil"/>
              <w:right w:val="nil"/>
            </w:tcBorders>
            <w:shd w:val="clear" w:color="auto" w:fill="auto"/>
            <w:noWrap/>
            <w:vAlign w:val="bottom"/>
            <w:hideMark/>
          </w:tcPr>
          <w:p w14:paraId="439C8FF0" w14:textId="52769446" w:rsidR="00D321AB" w:rsidRPr="00D321AB" w:rsidRDefault="00A93FC2" w:rsidP="00D321AB">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2623" w:type="dxa"/>
            <w:tcBorders>
              <w:top w:val="nil"/>
              <w:left w:val="nil"/>
              <w:bottom w:val="nil"/>
              <w:right w:val="nil"/>
            </w:tcBorders>
            <w:shd w:val="clear" w:color="auto" w:fill="auto"/>
            <w:noWrap/>
            <w:vAlign w:val="bottom"/>
            <w:hideMark/>
          </w:tcPr>
          <w:p w14:paraId="684AD2A3"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w:t>
            </w:r>
            <w:proofErr w:type="spellEnd"/>
            <w:r w:rsidRPr="00D321AB">
              <w:rPr>
                <w:rFonts w:ascii="Calibri" w:eastAsia="Times New Roman" w:hAnsi="Calibri" w:cs="Calibri"/>
                <w:color w:val="000000"/>
              </w:rPr>
              <w:t xml:space="preserve"> Point           </w:t>
            </w:r>
          </w:p>
        </w:tc>
        <w:tc>
          <w:tcPr>
            <w:tcW w:w="1794" w:type="dxa"/>
            <w:tcBorders>
              <w:top w:val="nil"/>
              <w:left w:val="nil"/>
              <w:bottom w:val="nil"/>
              <w:right w:val="nil"/>
            </w:tcBorders>
            <w:shd w:val="clear" w:color="auto" w:fill="auto"/>
            <w:noWrap/>
            <w:vAlign w:val="bottom"/>
            <w:hideMark/>
          </w:tcPr>
          <w:p w14:paraId="197F9900"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CarmanahPt</w:t>
            </w:r>
            <w:proofErr w:type="spellEnd"/>
            <w:r w:rsidRPr="00D321AB">
              <w:rPr>
                <w:rFonts w:ascii="Calibri" w:eastAsia="Times New Roman" w:hAnsi="Calibri" w:cs="Calibri"/>
                <w:color w:val="000000"/>
              </w:rPr>
              <w:t xml:space="preserve">           </w:t>
            </w:r>
          </w:p>
        </w:tc>
        <w:tc>
          <w:tcPr>
            <w:tcW w:w="972" w:type="dxa"/>
            <w:tcBorders>
              <w:top w:val="nil"/>
              <w:left w:val="nil"/>
              <w:bottom w:val="nil"/>
              <w:right w:val="nil"/>
            </w:tcBorders>
            <w:shd w:val="clear" w:color="auto" w:fill="auto"/>
            <w:noWrap/>
            <w:vAlign w:val="bottom"/>
            <w:hideMark/>
          </w:tcPr>
          <w:p w14:paraId="4F1D4A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1AE9F4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1321365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55</w:t>
            </w:r>
          </w:p>
        </w:tc>
        <w:tc>
          <w:tcPr>
            <w:tcW w:w="1269" w:type="dxa"/>
            <w:tcBorders>
              <w:top w:val="nil"/>
              <w:left w:val="nil"/>
              <w:bottom w:val="nil"/>
              <w:right w:val="nil"/>
            </w:tcBorders>
            <w:shd w:val="clear" w:color="auto" w:fill="auto"/>
            <w:noWrap/>
            <w:vAlign w:val="bottom"/>
            <w:hideMark/>
          </w:tcPr>
          <w:p w14:paraId="7C2F8A3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192</w:t>
            </w:r>
          </w:p>
        </w:tc>
        <w:tc>
          <w:tcPr>
            <w:tcW w:w="1561" w:type="dxa"/>
            <w:tcBorders>
              <w:top w:val="single" w:sz="4" w:space="0" w:color="auto"/>
              <w:left w:val="nil"/>
              <w:bottom w:val="nil"/>
              <w:right w:val="nil"/>
            </w:tcBorders>
            <w:shd w:val="clear" w:color="auto" w:fill="auto"/>
            <w:noWrap/>
            <w:vAlign w:val="bottom"/>
            <w:hideMark/>
          </w:tcPr>
          <w:p w14:paraId="46D73B0C"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SoundTrap</w:t>
            </w:r>
            <w:proofErr w:type="spellEnd"/>
            <w:r w:rsidRPr="00D321AB">
              <w:rPr>
                <w:rFonts w:ascii="Calibri" w:eastAsia="Times New Roman" w:hAnsi="Calibri" w:cs="Calibri"/>
                <w:color w:val="000000"/>
              </w:rPr>
              <w:t xml:space="preserve"> 6249</w:t>
            </w:r>
          </w:p>
        </w:tc>
        <w:tc>
          <w:tcPr>
            <w:tcW w:w="1343" w:type="dxa"/>
            <w:tcBorders>
              <w:top w:val="nil"/>
              <w:left w:val="nil"/>
              <w:bottom w:val="nil"/>
              <w:right w:val="nil"/>
            </w:tcBorders>
            <w:shd w:val="clear" w:color="auto" w:fill="auto"/>
            <w:vAlign w:val="center"/>
            <w:hideMark/>
          </w:tcPr>
          <w:p w14:paraId="4A0122F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2022-03-08</w:t>
            </w:r>
          </w:p>
        </w:tc>
        <w:tc>
          <w:tcPr>
            <w:tcW w:w="1343" w:type="dxa"/>
            <w:tcBorders>
              <w:top w:val="nil"/>
              <w:left w:val="nil"/>
              <w:bottom w:val="nil"/>
              <w:right w:val="nil"/>
            </w:tcBorders>
            <w:shd w:val="clear" w:color="auto" w:fill="auto"/>
            <w:vAlign w:val="center"/>
            <w:hideMark/>
          </w:tcPr>
          <w:p w14:paraId="28A7FF6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2022-06-29</w:t>
            </w:r>
          </w:p>
        </w:tc>
      </w:tr>
      <w:tr w:rsidR="00D321AB" w:rsidRPr="00D321AB" w14:paraId="7F745C71" w14:textId="77777777" w:rsidTr="00D321AB">
        <w:trPr>
          <w:trHeight w:val="288"/>
        </w:trPr>
        <w:tc>
          <w:tcPr>
            <w:tcW w:w="1607" w:type="dxa"/>
            <w:tcBorders>
              <w:top w:val="nil"/>
              <w:left w:val="nil"/>
              <w:bottom w:val="nil"/>
              <w:right w:val="nil"/>
            </w:tcBorders>
            <w:shd w:val="clear" w:color="auto" w:fill="auto"/>
            <w:noWrap/>
            <w:vAlign w:val="bottom"/>
            <w:hideMark/>
          </w:tcPr>
          <w:p w14:paraId="5CA522E7"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4638EE3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1</w:t>
            </w:r>
          </w:p>
        </w:tc>
        <w:tc>
          <w:tcPr>
            <w:tcW w:w="1794" w:type="dxa"/>
            <w:tcBorders>
              <w:top w:val="nil"/>
              <w:left w:val="nil"/>
              <w:bottom w:val="nil"/>
              <w:right w:val="nil"/>
            </w:tcBorders>
            <w:shd w:val="clear" w:color="auto" w:fill="auto"/>
            <w:noWrap/>
            <w:vAlign w:val="bottom"/>
            <w:hideMark/>
          </w:tcPr>
          <w:p w14:paraId="11182002"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6590A6A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7955F17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711C4C4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65A7EE2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6673ED4" w14:textId="10DF3A93"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71E238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2021-09-05</w:t>
            </w:r>
          </w:p>
        </w:tc>
        <w:tc>
          <w:tcPr>
            <w:tcW w:w="1343" w:type="dxa"/>
            <w:tcBorders>
              <w:top w:val="nil"/>
              <w:left w:val="nil"/>
              <w:bottom w:val="nil"/>
              <w:right w:val="nil"/>
            </w:tcBorders>
            <w:shd w:val="clear" w:color="auto" w:fill="auto"/>
            <w:vAlign w:val="center"/>
            <w:hideMark/>
          </w:tcPr>
          <w:p w14:paraId="0EAC34D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2021-10-01</w:t>
            </w:r>
          </w:p>
        </w:tc>
      </w:tr>
      <w:tr w:rsidR="00D321AB" w:rsidRPr="00D321AB" w14:paraId="2B61C232" w14:textId="77777777" w:rsidTr="00D321AB">
        <w:trPr>
          <w:trHeight w:val="288"/>
        </w:trPr>
        <w:tc>
          <w:tcPr>
            <w:tcW w:w="1607" w:type="dxa"/>
            <w:tcBorders>
              <w:top w:val="nil"/>
              <w:left w:val="nil"/>
              <w:bottom w:val="nil"/>
              <w:right w:val="nil"/>
            </w:tcBorders>
            <w:shd w:val="clear" w:color="auto" w:fill="auto"/>
            <w:noWrap/>
            <w:vAlign w:val="bottom"/>
            <w:hideMark/>
          </w:tcPr>
          <w:p w14:paraId="2E0B65A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6482C7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North 2</w:t>
            </w:r>
          </w:p>
        </w:tc>
        <w:tc>
          <w:tcPr>
            <w:tcW w:w="1794" w:type="dxa"/>
            <w:tcBorders>
              <w:top w:val="nil"/>
              <w:left w:val="nil"/>
              <w:bottom w:val="nil"/>
              <w:right w:val="nil"/>
            </w:tcBorders>
            <w:shd w:val="clear" w:color="auto" w:fill="auto"/>
            <w:noWrap/>
            <w:vAlign w:val="bottom"/>
            <w:hideMark/>
          </w:tcPr>
          <w:p w14:paraId="19DE6E7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StrGeoN1</w:t>
            </w:r>
          </w:p>
        </w:tc>
        <w:tc>
          <w:tcPr>
            <w:tcW w:w="972" w:type="dxa"/>
            <w:tcBorders>
              <w:top w:val="nil"/>
              <w:left w:val="nil"/>
              <w:bottom w:val="nil"/>
              <w:right w:val="nil"/>
            </w:tcBorders>
            <w:shd w:val="clear" w:color="auto" w:fill="auto"/>
            <w:noWrap/>
            <w:vAlign w:val="bottom"/>
            <w:hideMark/>
          </w:tcPr>
          <w:p w14:paraId="05402BD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09DE867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38D92E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72</w:t>
            </w:r>
          </w:p>
        </w:tc>
        <w:tc>
          <w:tcPr>
            <w:tcW w:w="1269" w:type="dxa"/>
            <w:tcBorders>
              <w:top w:val="nil"/>
              <w:left w:val="nil"/>
              <w:bottom w:val="nil"/>
              <w:right w:val="nil"/>
            </w:tcBorders>
            <w:shd w:val="clear" w:color="auto" w:fill="auto"/>
            <w:noWrap/>
            <w:vAlign w:val="bottom"/>
            <w:hideMark/>
          </w:tcPr>
          <w:p w14:paraId="7EE99CD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3341D5B" w14:textId="5ED6C2D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157201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2021-11-27</w:t>
            </w:r>
          </w:p>
        </w:tc>
        <w:tc>
          <w:tcPr>
            <w:tcW w:w="1343" w:type="dxa"/>
            <w:tcBorders>
              <w:top w:val="nil"/>
              <w:left w:val="nil"/>
              <w:bottom w:val="nil"/>
              <w:right w:val="nil"/>
            </w:tcBorders>
            <w:shd w:val="clear" w:color="auto" w:fill="auto"/>
            <w:vAlign w:val="center"/>
            <w:hideMark/>
          </w:tcPr>
          <w:p w14:paraId="66782CF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2021-11-28</w:t>
            </w:r>
          </w:p>
        </w:tc>
      </w:tr>
      <w:tr w:rsidR="00D321AB" w:rsidRPr="00D321AB" w14:paraId="6771DB80" w14:textId="77777777" w:rsidTr="00D321AB">
        <w:trPr>
          <w:trHeight w:val="288"/>
        </w:trPr>
        <w:tc>
          <w:tcPr>
            <w:tcW w:w="1607" w:type="dxa"/>
            <w:tcBorders>
              <w:top w:val="nil"/>
              <w:left w:val="nil"/>
              <w:bottom w:val="nil"/>
              <w:right w:val="nil"/>
            </w:tcBorders>
            <w:shd w:val="clear" w:color="auto" w:fill="auto"/>
            <w:noWrap/>
            <w:vAlign w:val="bottom"/>
            <w:hideMark/>
          </w:tcPr>
          <w:p w14:paraId="6063B00F"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B661C9E"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1</w:t>
            </w:r>
          </w:p>
        </w:tc>
        <w:tc>
          <w:tcPr>
            <w:tcW w:w="1794" w:type="dxa"/>
            <w:tcBorders>
              <w:top w:val="nil"/>
              <w:left w:val="nil"/>
              <w:bottom w:val="nil"/>
              <w:right w:val="nil"/>
            </w:tcBorders>
            <w:shd w:val="clear" w:color="auto" w:fill="auto"/>
            <w:noWrap/>
            <w:vAlign w:val="bottom"/>
            <w:hideMark/>
          </w:tcPr>
          <w:p w14:paraId="4764CC3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StrGeoS1</w:t>
            </w:r>
          </w:p>
        </w:tc>
        <w:tc>
          <w:tcPr>
            <w:tcW w:w="972" w:type="dxa"/>
            <w:tcBorders>
              <w:top w:val="nil"/>
              <w:left w:val="nil"/>
              <w:bottom w:val="nil"/>
              <w:right w:val="nil"/>
            </w:tcBorders>
            <w:shd w:val="clear" w:color="auto" w:fill="auto"/>
            <w:noWrap/>
            <w:vAlign w:val="bottom"/>
            <w:hideMark/>
          </w:tcPr>
          <w:p w14:paraId="00FA31C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19540E5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48B7B75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4B005F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686AF46E" w14:textId="6FFD76BD"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6A301AE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2021-11-11</w:t>
            </w:r>
          </w:p>
        </w:tc>
        <w:tc>
          <w:tcPr>
            <w:tcW w:w="1343" w:type="dxa"/>
            <w:tcBorders>
              <w:top w:val="nil"/>
              <w:left w:val="nil"/>
              <w:bottom w:val="nil"/>
              <w:right w:val="nil"/>
            </w:tcBorders>
            <w:shd w:val="clear" w:color="auto" w:fill="auto"/>
            <w:vAlign w:val="center"/>
            <w:hideMark/>
          </w:tcPr>
          <w:p w14:paraId="528585F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2021-11-18</w:t>
            </w:r>
          </w:p>
        </w:tc>
      </w:tr>
      <w:tr w:rsidR="00D321AB" w:rsidRPr="00D321AB" w14:paraId="117E2474" w14:textId="77777777" w:rsidTr="00D321AB">
        <w:trPr>
          <w:trHeight w:val="288"/>
        </w:trPr>
        <w:tc>
          <w:tcPr>
            <w:tcW w:w="1607" w:type="dxa"/>
            <w:tcBorders>
              <w:top w:val="nil"/>
              <w:left w:val="nil"/>
              <w:bottom w:val="nil"/>
              <w:right w:val="nil"/>
            </w:tcBorders>
            <w:shd w:val="clear" w:color="auto" w:fill="auto"/>
            <w:noWrap/>
            <w:vAlign w:val="bottom"/>
            <w:hideMark/>
          </w:tcPr>
          <w:p w14:paraId="15FEBE3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68D4932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Strait of Georgia South 2</w:t>
            </w:r>
          </w:p>
        </w:tc>
        <w:tc>
          <w:tcPr>
            <w:tcW w:w="1794" w:type="dxa"/>
            <w:tcBorders>
              <w:top w:val="nil"/>
              <w:left w:val="nil"/>
              <w:bottom w:val="nil"/>
              <w:right w:val="nil"/>
            </w:tcBorders>
            <w:shd w:val="clear" w:color="auto" w:fill="auto"/>
            <w:noWrap/>
            <w:vAlign w:val="bottom"/>
            <w:hideMark/>
          </w:tcPr>
          <w:p w14:paraId="3E1E4870"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StrGeosS2</w:t>
            </w:r>
          </w:p>
        </w:tc>
        <w:tc>
          <w:tcPr>
            <w:tcW w:w="972" w:type="dxa"/>
            <w:tcBorders>
              <w:top w:val="nil"/>
              <w:left w:val="nil"/>
              <w:bottom w:val="nil"/>
              <w:right w:val="nil"/>
            </w:tcBorders>
            <w:shd w:val="clear" w:color="auto" w:fill="auto"/>
            <w:noWrap/>
            <w:vAlign w:val="bottom"/>
            <w:hideMark/>
          </w:tcPr>
          <w:p w14:paraId="2ACDC18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nil"/>
              <w:right w:val="nil"/>
            </w:tcBorders>
            <w:shd w:val="clear" w:color="auto" w:fill="auto"/>
            <w:noWrap/>
            <w:vAlign w:val="bottom"/>
            <w:hideMark/>
          </w:tcPr>
          <w:p w14:paraId="32867E3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nil"/>
              <w:right w:val="nil"/>
            </w:tcBorders>
            <w:shd w:val="clear" w:color="auto" w:fill="auto"/>
            <w:noWrap/>
            <w:vAlign w:val="bottom"/>
            <w:hideMark/>
          </w:tcPr>
          <w:p w14:paraId="6CA598F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193</w:t>
            </w:r>
          </w:p>
        </w:tc>
        <w:tc>
          <w:tcPr>
            <w:tcW w:w="1269" w:type="dxa"/>
            <w:tcBorders>
              <w:top w:val="nil"/>
              <w:left w:val="nil"/>
              <w:bottom w:val="nil"/>
              <w:right w:val="nil"/>
            </w:tcBorders>
            <w:shd w:val="clear" w:color="auto" w:fill="auto"/>
            <w:noWrap/>
            <w:vAlign w:val="bottom"/>
            <w:hideMark/>
          </w:tcPr>
          <w:p w14:paraId="27EB0F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7FCE03A1" w14:textId="69C1192F"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nil"/>
              <w:right w:val="nil"/>
            </w:tcBorders>
            <w:shd w:val="clear" w:color="auto" w:fill="auto"/>
            <w:vAlign w:val="center"/>
            <w:hideMark/>
          </w:tcPr>
          <w:p w14:paraId="1D6E3B3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2021-09-04</w:t>
            </w:r>
          </w:p>
        </w:tc>
        <w:tc>
          <w:tcPr>
            <w:tcW w:w="1343" w:type="dxa"/>
            <w:tcBorders>
              <w:top w:val="nil"/>
              <w:left w:val="nil"/>
              <w:bottom w:val="nil"/>
              <w:right w:val="nil"/>
            </w:tcBorders>
            <w:shd w:val="clear" w:color="auto" w:fill="auto"/>
            <w:vAlign w:val="center"/>
            <w:hideMark/>
          </w:tcPr>
          <w:p w14:paraId="28E26D0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2021-09-16</w:t>
            </w:r>
          </w:p>
        </w:tc>
      </w:tr>
      <w:tr w:rsidR="00D321AB" w:rsidRPr="00D321AB" w14:paraId="43F1E875"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F49275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247827F4"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Swansen Channel</w:t>
            </w:r>
          </w:p>
        </w:tc>
        <w:tc>
          <w:tcPr>
            <w:tcW w:w="1794" w:type="dxa"/>
            <w:tcBorders>
              <w:top w:val="nil"/>
              <w:left w:val="nil"/>
              <w:bottom w:val="single" w:sz="4" w:space="0" w:color="auto"/>
              <w:right w:val="nil"/>
            </w:tcBorders>
            <w:shd w:val="clear" w:color="auto" w:fill="auto"/>
            <w:noWrap/>
            <w:vAlign w:val="bottom"/>
            <w:hideMark/>
          </w:tcPr>
          <w:p w14:paraId="30A17736"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SwanChan</w:t>
            </w:r>
            <w:proofErr w:type="spellEnd"/>
          </w:p>
        </w:tc>
        <w:tc>
          <w:tcPr>
            <w:tcW w:w="972" w:type="dxa"/>
            <w:tcBorders>
              <w:top w:val="nil"/>
              <w:left w:val="nil"/>
              <w:bottom w:val="single" w:sz="4" w:space="0" w:color="auto"/>
              <w:right w:val="nil"/>
            </w:tcBorders>
            <w:shd w:val="clear" w:color="auto" w:fill="auto"/>
            <w:noWrap/>
            <w:vAlign w:val="bottom"/>
            <w:hideMark/>
          </w:tcPr>
          <w:p w14:paraId="3D6715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1127" w:type="dxa"/>
            <w:tcBorders>
              <w:top w:val="nil"/>
              <w:left w:val="nil"/>
              <w:bottom w:val="single" w:sz="4" w:space="0" w:color="auto"/>
              <w:right w:val="nil"/>
            </w:tcBorders>
            <w:shd w:val="clear" w:color="auto" w:fill="auto"/>
            <w:noWrap/>
            <w:vAlign w:val="bottom"/>
            <w:hideMark/>
          </w:tcPr>
          <w:p w14:paraId="36B49D9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NA</w:t>
            </w:r>
          </w:p>
        </w:tc>
        <w:tc>
          <w:tcPr>
            <w:tcW w:w="778" w:type="dxa"/>
            <w:tcBorders>
              <w:top w:val="nil"/>
              <w:left w:val="nil"/>
              <w:bottom w:val="single" w:sz="4" w:space="0" w:color="auto"/>
              <w:right w:val="nil"/>
            </w:tcBorders>
            <w:shd w:val="clear" w:color="auto" w:fill="auto"/>
            <w:noWrap/>
            <w:vAlign w:val="bottom"/>
            <w:hideMark/>
          </w:tcPr>
          <w:p w14:paraId="4A0FAD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245</w:t>
            </w:r>
          </w:p>
        </w:tc>
        <w:tc>
          <w:tcPr>
            <w:tcW w:w="1269" w:type="dxa"/>
            <w:tcBorders>
              <w:top w:val="nil"/>
              <w:left w:val="nil"/>
              <w:bottom w:val="single" w:sz="4" w:space="0" w:color="auto"/>
              <w:right w:val="nil"/>
            </w:tcBorders>
            <w:shd w:val="clear" w:color="auto" w:fill="auto"/>
            <w:noWrap/>
            <w:vAlign w:val="bottom"/>
            <w:hideMark/>
          </w:tcPr>
          <w:p w14:paraId="566FF40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256</w:t>
            </w:r>
          </w:p>
        </w:tc>
        <w:tc>
          <w:tcPr>
            <w:tcW w:w="1561" w:type="dxa"/>
            <w:tcBorders>
              <w:top w:val="nil"/>
              <w:left w:val="nil"/>
              <w:bottom w:val="nil"/>
              <w:right w:val="nil"/>
            </w:tcBorders>
            <w:shd w:val="clear" w:color="auto" w:fill="auto"/>
            <w:noWrap/>
            <w:vAlign w:val="bottom"/>
            <w:hideMark/>
          </w:tcPr>
          <w:p w14:paraId="1FF215AD" w14:textId="2FF008E6"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AMAR </w:t>
            </w:r>
          </w:p>
        </w:tc>
        <w:tc>
          <w:tcPr>
            <w:tcW w:w="1343" w:type="dxa"/>
            <w:tcBorders>
              <w:top w:val="nil"/>
              <w:left w:val="nil"/>
              <w:bottom w:val="single" w:sz="4" w:space="0" w:color="auto"/>
              <w:right w:val="nil"/>
            </w:tcBorders>
            <w:shd w:val="clear" w:color="auto" w:fill="auto"/>
            <w:vAlign w:val="center"/>
            <w:hideMark/>
          </w:tcPr>
          <w:p w14:paraId="253652D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2021-11-13</w:t>
            </w:r>
          </w:p>
        </w:tc>
        <w:tc>
          <w:tcPr>
            <w:tcW w:w="1343" w:type="dxa"/>
            <w:tcBorders>
              <w:top w:val="nil"/>
              <w:left w:val="nil"/>
              <w:bottom w:val="single" w:sz="4" w:space="0" w:color="auto"/>
              <w:right w:val="nil"/>
            </w:tcBorders>
            <w:shd w:val="clear" w:color="auto" w:fill="auto"/>
            <w:vAlign w:val="center"/>
            <w:hideMark/>
          </w:tcPr>
          <w:p w14:paraId="3015809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2022-01-09</w:t>
            </w:r>
          </w:p>
        </w:tc>
      </w:tr>
      <w:tr w:rsidR="00D321AB" w:rsidRPr="00D321AB" w14:paraId="0E60AA6B" w14:textId="77777777" w:rsidTr="00D321AB">
        <w:trPr>
          <w:trHeight w:val="288"/>
        </w:trPr>
        <w:tc>
          <w:tcPr>
            <w:tcW w:w="1607" w:type="dxa"/>
            <w:tcBorders>
              <w:top w:val="nil"/>
              <w:left w:val="nil"/>
              <w:bottom w:val="nil"/>
              <w:right w:val="nil"/>
            </w:tcBorders>
            <w:shd w:val="clear" w:color="auto" w:fill="auto"/>
            <w:noWrap/>
            <w:vAlign w:val="bottom"/>
            <w:hideMark/>
          </w:tcPr>
          <w:p w14:paraId="326FA9A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JASCO/Malahat</w:t>
            </w:r>
          </w:p>
        </w:tc>
        <w:tc>
          <w:tcPr>
            <w:tcW w:w="2623" w:type="dxa"/>
            <w:tcBorders>
              <w:top w:val="nil"/>
              <w:left w:val="nil"/>
              <w:bottom w:val="nil"/>
              <w:right w:val="nil"/>
            </w:tcBorders>
            <w:shd w:val="clear" w:color="auto" w:fill="auto"/>
            <w:noWrap/>
            <w:vAlign w:val="bottom"/>
            <w:hideMark/>
          </w:tcPr>
          <w:p w14:paraId="00CCE4CF"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3</w:t>
            </w:r>
          </w:p>
        </w:tc>
        <w:tc>
          <w:tcPr>
            <w:tcW w:w="1794" w:type="dxa"/>
            <w:tcBorders>
              <w:top w:val="nil"/>
              <w:left w:val="nil"/>
              <w:bottom w:val="nil"/>
              <w:right w:val="nil"/>
            </w:tcBorders>
            <w:shd w:val="clear" w:color="auto" w:fill="auto"/>
            <w:noWrap/>
            <w:vAlign w:val="bottom"/>
            <w:hideMark/>
          </w:tcPr>
          <w:p w14:paraId="4F728AF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Stn_3 </w:t>
            </w:r>
          </w:p>
        </w:tc>
        <w:tc>
          <w:tcPr>
            <w:tcW w:w="972" w:type="dxa"/>
            <w:tcBorders>
              <w:top w:val="nil"/>
              <w:left w:val="nil"/>
              <w:bottom w:val="nil"/>
              <w:right w:val="nil"/>
            </w:tcBorders>
            <w:shd w:val="clear" w:color="auto" w:fill="auto"/>
            <w:noWrap/>
            <w:vAlign w:val="bottom"/>
            <w:hideMark/>
          </w:tcPr>
          <w:p w14:paraId="78497D7E"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48.686</w:t>
            </w:r>
          </w:p>
        </w:tc>
        <w:tc>
          <w:tcPr>
            <w:tcW w:w="1127" w:type="dxa"/>
            <w:tcBorders>
              <w:top w:val="nil"/>
              <w:left w:val="nil"/>
              <w:bottom w:val="nil"/>
              <w:right w:val="nil"/>
            </w:tcBorders>
            <w:shd w:val="clear" w:color="auto" w:fill="auto"/>
            <w:noWrap/>
            <w:vAlign w:val="bottom"/>
            <w:hideMark/>
          </w:tcPr>
          <w:p w14:paraId="366041B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123.274</w:t>
            </w:r>
          </w:p>
        </w:tc>
        <w:tc>
          <w:tcPr>
            <w:tcW w:w="778" w:type="dxa"/>
            <w:tcBorders>
              <w:top w:val="nil"/>
              <w:left w:val="nil"/>
              <w:bottom w:val="nil"/>
              <w:right w:val="nil"/>
            </w:tcBorders>
            <w:shd w:val="clear" w:color="auto" w:fill="auto"/>
            <w:noWrap/>
            <w:vAlign w:val="bottom"/>
            <w:hideMark/>
          </w:tcPr>
          <w:p w14:paraId="25C4BA9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237</w:t>
            </w:r>
          </w:p>
        </w:tc>
        <w:tc>
          <w:tcPr>
            <w:tcW w:w="1269" w:type="dxa"/>
            <w:tcBorders>
              <w:top w:val="nil"/>
              <w:left w:val="nil"/>
              <w:bottom w:val="nil"/>
              <w:right w:val="nil"/>
            </w:tcBorders>
            <w:shd w:val="clear" w:color="auto" w:fill="auto"/>
            <w:noWrap/>
            <w:vAlign w:val="bottom"/>
            <w:hideMark/>
          </w:tcPr>
          <w:p w14:paraId="073792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single" w:sz="4" w:space="0" w:color="auto"/>
              <w:left w:val="nil"/>
              <w:bottom w:val="nil"/>
              <w:right w:val="nil"/>
            </w:tcBorders>
            <w:shd w:val="clear" w:color="auto" w:fill="auto"/>
            <w:noWrap/>
            <w:vAlign w:val="bottom"/>
            <w:hideMark/>
          </w:tcPr>
          <w:p w14:paraId="79FF933A"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CC0193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5095656B"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2016-10-08</w:t>
            </w:r>
          </w:p>
        </w:tc>
      </w:tr>
      <w:tr w:rsidR="00D321AB" w:rsidRPr="00D321AB" w14:paraId="205C90B2" w14:textId="77777777" w:rsidTr="00D321AB">
        <w:trPr>
          <w:trHeight w:val="288"/>
        </w:trPr>
        <w:tc>
          <w:tcPr>
            <w:tcW w:w="1607" w:type="dxa"/>
            <w:tcBorders>
              <w:top w:val="nil"/>
              <w:left w:val="nil"/>
              <w:bottom w:val="nil"/>
              <w:right w:val="nil"/>
            </w:tcBorders>
            <w:shd w:val="clear" w:color="auto" w:fill="auto"/>
            <w:noWrap/>
            <w:vAlign w:val="bottom"/>
            <w:hideMark/>
          </w:tcPr>
          <w:p w14:paraId="2D76779B"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34D739A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4</w:t>
            </w:r>
          </w:p>
        </w:tc>
        <w:tc>
          <w:tcPr>
            <w:tcW w:w="1794" w:type="dxa"/>
            <w:tcBorders>
              <w:top w:val="nil"/>
              <w:left w:val="nil"/>
              <w:bottom w:val="nil"/>
              <w:right w:val="nil"/>
            </w:tcBorders>
            <w:shd w:val="clear" w:color="auto" w:fill="auto"/>
            <w:noWrap/>
            <w:vAlign w:val="bottom"/>
            <w:hideMark/>
          </w:tcPr>
          <w:p w14:paraId="3FCB3B9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Stn_4 </w:t>
            </w:r>
          </w:p>
        </w:tc>
        <w:tc>
          <w:tcPr>
            <w:tcW w:w="972" w:type="dxa"/>
            <w:tcBorders>
              <w:top w:val="nil"/>
              <w:left w:val="nil"/>
              <w:bottom w:val="nil"/>
              <w:right w:val="nil"/>
            </w:tcBorders>
            <w:shd w:val="clear" w:color="auto" w:fill="auto"/>
            <w:noWrap/>
            <w:vAlign w:val="bottom"/>
            <w:hideMark/>
          </w:tcPr>
          <w:p w14:paraId="72BA0916"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48.507</w:t>
            </w:r>
          </w:p>
        </w:tc>
        <w:tc>
          <w:tcPr>
            <w:tcW w:w="1127" w:type="dxa"/>
            <w:tcBorders>
              <w:top w:val="nil"/>
              <w:left w:val="nil"/>
              <w:bottom w:val="nil"/>
              <w:right w:val="nil"/>
            </w:tcBorders>
            <w:shd w:val="clear" w:color="auto" w:fill="auto"/>
            <w:noWrap/>
            <w:vAlign w:val="bottom"/>
            <w:hideMark/>
          </w:tcPr>
          <w:p w14:paraId="65FB8D25"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123.211</w:t>
            </w:r>
          </w:p>
        </w:tc>
        <w:tc>
          <w:tcPr>
            <w:tcW w:w="778" w:type="dxa"/>
            <w:tcBorders>
              <w:top w:val="nil"/>
              <w:left w:val="nil"/>
              <w:bottom w:val="nil"/>
              <w:right w:val="nil"/>
            </w:tcBorders>
            <w:shd w:val="clear" w:color="auto" w:fill="auto"/>
            <w:noWrap/>
            <w:vAlign w:val="bottom"/>
            <w:hideMark/>
          </w:tcPr>
          <w:p w14:paraId="7E62C3E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188</w:t>
            </w:r>
          </w:p>
        </w:tc>
        <w:tc>
          <w:tcPr>
            <w:tcW w:w="1269" w:type="dxa"/>
            <w:tcBorders>
              <w:top w:val="nil"/>
              <w:left w:val="nil"/>
              <w:bottom w:val="nil"/>
              <w:right w:val="nil"/>
            </w:tcBorders>
            <w:shd w:val="clear" w:color="auto" w:fill="auto"/>
            <w:noWrap/>
            <w:vAlign w:val="bottom"/>
            <w:hideMark/>
          </w:tcPr>
          <w:p w14:paraId="2E0200E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1DE9A08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6BFD8C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2015-10-15</w:t>
            </w:r>
          </w:p>
        </w:tc>
        <w:tc>
          <w:tcPr>
            <w:tcW w:w="1343" w:type="dxa"/>
            <w:tcBorders>
              <w:top w:val="nil"/>
              <w:left w:val="nil"/>
              <w:bottom w:val="nil"/>
              <w:right w:val="nil"/>
            </w:tcBorders>
            <w:shd w:val="clear" w:color="auto" w:fill="auto"/>
            <w:noWrap/>
            <w:vAlign w:val="bottom"/>
            <w:hideMark/>
          </w:tcPr>
          <w:p w14:paraId="28ECD2B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2017-02-11</w:t>
            </w:r>
          </w:p>
        </w:tc>
      </w:tr>
      <w:tr w:rsidR="00D321AB" w:rsidRPr="00D321AB" w14:paraId="17E75BA9" w14:textId="77777777" w:rsidTr="00D321AB">
        <w:trPr>
          <w:trHeight w:val="288"/>
        </w:trPr>
        <w:tc>
          <w:tcPr>
            <w:tcW w:w="1607" w:type="dxa"/>
            <w:tcBorders>
              <w:top w:val="nil"/>
              <w:left w:val="nil"/>
              <w:bottom w:val="nil"/>
              <w:right w:val="nil"/>
            </w:tcBorders>
            <w:shd w:val="clear" w:color="auto" w:fill="auto"/>
            <w:noWrap/>
            <w:vAlign w:val="bottom"/>
            <w:hideMark/>
          </w:tcPr>
          <w:p w14:paraId="1A27CAD1" w14:textId="77777777" w:rsidR="00D321AB" w:rsidRPr="00D321AB" w:rsidRDefault="00D321AB" w:rsidP="00D321AB">
            <w:pPr>
              <w:spacing w:after="0" w:line="240" w:lineRule="auto"/>
              <w:jc w:val="right"/>
              <w:rPr>
                <w:rFonts w:ascii="Calibri" w:eastAsia="Times New Roman" w:hAnsi="Calibri" w:cs="Calibri"/>
                <w:color w:val="000000"/>
              </w:rPr>
            </w:pPr>
          </w:p>
        </w:tc>
        <w:tc>
          <w:tcPr>
            <w:tcW w:w="2623" w:type="dxa"/>
            <w:tcBorders>
              <w:top w:val="nil"/>
              <w:left w:val="nil"/>
              <w:bottom w:val="nil"/>
              <w:right w:val="nil"/>
            </w:tcBorders>
            <w:shd w:val="clear" w:color="auto" w:fill="auto"/>
            <w:noWrap/>
            <w:vAlign w:val="bottom"/>
            <w:hideMark/>
          </w:tcPr>
          <w:p w14:paraId="039C78B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5</w:t>
            </w:r>
          </w:p>
        </w:tc>
        <w:tc>
          <w:tcPr>
            <w:tcW w:w="1794" w:type="dxa"/>
            <w:tcBorders>
              <w:top w:val="nil"/>
              <w:left w:val="nil"/>
              <w:bottom w:val="nil"/>
              <w:right w:val="nil"/>
            </w:tcBorders>
            <w:shd w:val="clear" w:color="auto" w:fill="auto"/>
            <w:noWrap/>
            <w:vAlign w:val="bottom"/>
            <w:hideMark/>
          </w:tcPr>
          <w:p w14:paraId="24CFAE38"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Stn_5</w:t>
            </w:r>
          </w:p>
        </w:tc>
        <w:tc>
          <w:tcPr>
            <w:tcW w:w="972" w:type="dxa"/>
            <w:tcBorders>
              <w:top w:val="nil"/>
              <w:left w:val="nil"/>
              <w:bottom w:val="nil"/>
              <w:right w:val="nil"/>
            </w:tcBorders>
            <w:shd w:val="clear" w:color="auto" w:fill="auto"/>
            <w:noWrap/>
            <w:vAlign w:val="bottom"/>
            <w:hideMark/>
          </w:tcPr>
          <w:p w14:paraId="4E5B547D"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48.495</w:t>
            </w:r>
          </w:p>
        </w:tc>
        <w:tc>
          <w:tcPr>
            <w:tcW w:w="1127" w:type="dxa"/>
            <w:tcBorders>
              <w:top w:val="nil"/>
              <w:left w:val="nil"/>
              <w:bottom w:val="nil"/>
              <w:right w:val="nil"/>
            </w:tcBorders>
            <w:shd w:val="clear" w:color="auto" w:fill="auto"/>
            <w:noWrap/>
            <w:vAlign w:val="bottom"/>
            <w:hideMark/>
          </w:tcPr>
          <w:p w14:paraId="20C5177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124.540</w:t>
            </w:r>
          </w:p>
        </w:tc>
        <w:tc>
          <w:tcPr>
            <w:tcW w:w="778" w:type="dxa"/>
            <w:tcBorders>
              <w:top w:val="nil"/>
              <w:left w:val="nil"/>
              <w:bottom w:val="nil"/>
              <w:right w:val="nil"/>
            </w:tcBorders>
            <w:shd w:val="clear" w:color="auto" w:fill="auto"/>
            <w:noWrap/>
            <w:vAlign w:val="bottom"/>
            <w:hideMark/>
          </w:tcPr>
          <w:p w14:paraId="4421810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213</w:t>
            </w:r>
          </w:p>
        </w:tc>
        <w:tc>
          <w:tcPr>
            <w:tcW w:w="1269" w:type="dxa"/>
            <w:tcBorders>
              <w:top w:val="nil"/>
              <w:left w:val="nil"/>
              <w:bottom w:val="nil"/>
              <w:right w:val="nil"/>
            </w:tcBorders>
            <w:shd w:val="clear" w:color="auto" w:fill="auto"/>
            <w:noWrap/>
            <w:vAlign w:val="bottom"/>
            <w:hideMark/>
          </w:tcPr>
          <w:p w14:paraId="545FB2BF"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nil"/>
              <w:right w:val="nil"/>
            </w:tcBorders>
            <w:shd w:val="clear" w:color="auto" w:fill="auto"/>
            <w:noWrap/>
            <w:vAlign w:val="bottom"/>
            <w:hideMark/>
          </w:tcPr>
          <w:p w14:paraId="765934F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57527B17"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2015-10-14</w:t>
            </w:r>
          </w:p>
        </w:tc>
        <w:tc>
          <w:tcPr>
            <w:tcW w:w="1343" w:type="dxa"/>
            <w:tcBorders>
              <w:top w:val="nil"/>
              <w:left w:val="nil"/>
              <w:bottom w:val="nil"/>
              <w:right w:val="nil"/>
            </w:tcBorders>
            <w:shd w:val="clear" w:color="auto" w:fill="auto"/>
            <w:noWrap/>
            <w:vAlign w:val="bottom"/>
            <w:hideMark/>
          </w:tcPr>
          <w:p w14:paraId="12490F9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r>
      <w:tr w:rsidR="00D321AB" w:rsidRPr="00D321AB" w14:paraId="5AB1ECB8"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21B4336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w:t>
            </w:r>
          </w:p>
        </w:tc>
        <w:tc>
          <w:tcPr>
            <w:tcW w:w="2623" w:type="dxa"/>
            <w:tcBorders>
              <w:top w:val="nil"/>
              <w:left w:val="nil"/>
              <w:bottom w:val="single" w:sz="4" w:space="0" w:color="auto"/>
              <w:right w:val="nil"/>
            </w:tcBorders>
            <w:shd w:val="clear" w:color="auto" w:fill="auto"/>
            <w:noWrap/>
            <w:vAlign w:val="bottom"/>
            <w:hideMark/>
          </w:tcPr>
          <w:p w14:paraId="19246ABB"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Station 6</w:t>
            </w:r>
          </w:p>
        </w:tc>
        <w:tc>
          <w:tcPr>
            <w:tcW w:w="1794" w:type="dxa"/>
            <w:tcBorders>
              <w:top w:val="nil"/>
              <w:left w:val="nil"/>
              <w:bottom w:val="single" w:sz="4" w:space="0" w:color="auto"/>
              <w:right w:val="nil"/>
            </w:tcBorders>
            <w:shd w:val="clear" w:color="auto" w:fill="auto"/>
            <w:noWrap/>
            <w:vAlign w:val="bottom"/>
            <w:hideMark/>
          </w:tcPr>
          <w:p w14:paraId="251F54E3"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Stn_6</w:t>
            </w:r>
          </w:p>
        </w:tc>
        <w:tc>
          <w:tcPr>
            <w:tcW w:w="972" w:type="dxa"/>
            <w:tcBorders>
              <w:top w:val="nil"/>
              <w:left w:val="nil"/>
              <w:bottom w:val="single" w:sz="4" w:space="0" w:color="auto"/>
              <w:right w:val="nil"/>
            </w:tcBorders>
            <w:shd w:val="clear" w:color="auto" w:fill="auto"/>
            <w:noWrap/>
            <w:vAlign w:val="bottom"/>
            <w:hideMark/>
          </w:tcPr>
          <w:p w14:paraId="3E0850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48.775</w:t>
            </w:r>
          </w:p>
        </w:tc>
        <w:tc>
          <w:tcPr>
            <w:tcW w:w="1127" w:type="dxa"/>
            <w:tcBorders>
              <w:top w:val="nil"/>
              <w:left w:val="nil"/>
              <w:bottom w:val="single" w:sz="4" w:space="0" w:color="auto"/>
              <w:right w:val="nil"/>
            </w:tcBorders>
            <w:shd w:val="clear" w:color="auto" w:fill="auto"/>
            <w:noWrap/>
            <w:vAlign w:val="bottom"/>
            <w:hideMark/>
          </w:tcPr>
          <w:p w14:paraId="60125A2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123.343</w:t>
            </w:r>
          </w:p>
        </w:tc>
        <w:tc>
          <w:tcPr>
            <w:tcW w:w="778" w:type="dxa"/>
            <w:tcBorders>
              <w:top w:val="nil"/>
              <w:left w:val="nil"/>
              <w:bottom w:val="single" w:sz="4" w:space="0" w:color="auto"/>
              <w:right w:val="nil"/>
            </w:tcBorders>
            <w:shd w:val="clear" w:color="auto" w:fill="auto"/>
            <w:noWrap/>
            <w:vAlign w:val="bottom"/>
            <w:hideMark/>
          </w:tcPr>
          <w:p w14:paraId="3B18F198"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74</w:t>
            </w:r>
          </w:p>
        </w:tc>
        <w:tc>
          <w:tcPr>
            <w:tcW w:w="1269" w:type="dxa"/>
            <w:tcBorders>
              <w:top w:val="nil"/>
              <w:left w:val="nil"/>
              <w:bottom w:val="single" w:sz="4" w:space="0" w:color="auto"/>
              <w:right w:val="nil"/>
            </w:tcBorders>
            <w:shd w:val="clear" w:color="auto" w:fill="auto"/>
            <w:noWrap/>
            <w:vAlign w:val="bottom"/>
            <w:hideMark/>
          </w:tcPr>
          <w:p w14:paraId="46F917E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64</w:t>
            </w:r>
          </w:p>
        </w:tc>
        <w:tc>
          <w:tcPr>
            <w:tcW w:w="1561" w:type="dxa"/>
            <w:tcBorders>
              <w:top w:val="nil"/>
              <w:left w:val="nil"/>
              <w:bottom w:val="single" w:sz="4" w:space="0" w:color="auto"/>
              <w:right w:val="nil"/>
            </w:tcBorders>
            <w:shd w:val="clear" w:color="auto" w:fill="auto"/>
            <w:noWrap/>
            <w:vAlign w:val="bottom"/>
            <w:hideMark/>
          </w:tcPr>
          <w:p w14:paraId="5D15ED66"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AMAR</w:t>
            </w:r>
          </w:p>
        </w:tc>
        <w:tc>
          <w:tcPr>
            <w:tcW w:w="1343" w:type="dxa"/>
            <w:tcBorders>
              <w:top w:val="nil"/>
              <w:left w:val="nil"/>
              <w:bottom w:val="nil"/>
              <w:right w:val="nil"/>
            </w:tcBorders>
            <w:shd w:val="clear" w:color="auto" w:fill="auto"/>
            <w:vAlign w:val="center"/>
            <w:hideMark/>
          </w:tcPr>
          <w:p w14:paraId="2D415A04"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2016-02-16</w:t>
            </w:r>
          </w:p>
        </w:tc>
        <w:tc>
          <w:tcPr>
            <w:tcW w:w="1343" w:type="dxa"/>
            <w:tcBorders>
              <w:top w:val="nil"/>
              <w:left w:val="nil"/>
              <w:bottom w:val="single" w:sz="4" w:space="0" w:color="auto"/>
              <w:right w:val="nil"/>
            </w:tcBorders>
            <w:shd w:val="clear" w:color="auto" w:fill="auto"/>
            <w:noWrap/>
            <w:vAlign w:val="bottom"/>
            <w:hideMark/>
          </w:tcPr>
          <w:p w14:paraId="3F271DE0"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2017-02-10</w:t>
            </w:r>
          </w:p>
        </w:tc>
      </w:tr>
      <w:tr w:rsidR="00D321AB" w:rsidRPr="00D321AB" w14:paraId="03842949" w14:textId="77777777" w:rsidTr="00D321AB">
        <w:trPr>
          <w:trHeight w:val="288"/>
        </w:trPr>
        <w:tc>
          <w:tcPr>
            <w:tcW w:w="1607" w:type="dxa"/>
            <w:tcBorders>
              <w:top w:val="nil"/>
              <w:left w:val="nil"/>
              <w:bottom w:val="single" w:sz="4" w:space="0" w:color="auto"/>
              <w:right w:val="nil"/>
            </w:tcBorders>
            <w:shd w:val="clear" w:color="auto" w:fill="auto"/>
            <w:noWrap/>
            <w:vAlign w:val="bottom"/>
            <w:hideMark/>
          </w:tcPr>
          <w:p w14:paraId="76D34095"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SIMRES</w:t>
            </w:r>
          </w:p>
        </w:tc>
        <w:tc>
          <w:tcPr>
            <w:tcW w:w="2623" w:type="dxa"/>
            <w:tcBorders>
              <w:top w:val="nil"/>
              <w:left w:val="nil"/>
              <w:bottom w:val="single" w:sz="4" w:space="0" w:color="auto"/>
              <w:right w:val="nil"/>
            </w:tcBorders>
            <w:shd w:val="clear" w:color="auto" w:fill="auto"/>
            <w:noWrap/>
            <w:vAlign w:val="bottom"/>
            <w:hideMark/>
          </w:tcPr>
          <w:p w14:paraId="216189FE"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r w:rsidRPr="00D321AB">
              <w:rPr>
                <w:rFonts w:ascii="Calibri" w:eastAsia="Times New Roman" w:hAnsi="Calibri" w:cs="Calibri"/>
                <w:color w:val="000000"/>
              </w:rPr>
              <w:t xml:space="preserve"> (East Point), </w:t>
            </w:r>
            <w:proofErr w:type="spellStart"/>
            <w:r w:rsidRPr="00D321AB">
              <w:rPr>
                <w:rFonts w:ascii="Calibri" w:eastAsia="Times New Roman" w:hAnsi="Calibri" w:cs="Calibri"/>
                <w:color w:val="000000"/>
              </w:rPr>
              <w:t>Saturna</w:t>
            </w:r>
            <w:proofErr w:type="spellEnd"/>
            <w:r w:rsidRPr="00D321AB">
              <w:rPr>
                <w:rFonts w:ascii="Calibri" w:eastAsia="Times New Roman" w:hAnsi="Calibri" w:cs="Calibri"/>
                <w:color w:val="000000"/>
              </w:rPr>
              <w:t xml:space="preserve"> Island, BC</w:t>
            </w:r>
          </w:p>
        </w:tc>
        <w:tc>
          <w:tcPr>
            <w:tcW w:w="1794" w:type="dxa"/>
            <w:tcBorders>
              <w:top w:val="nil"/>
              <w:left w:val="nil"/>
              <w:bottom w:val="single" w:sz="4" w:space="0" w:color="auto"/>
              <w:right w:val="nil"/>
            </w:tcBorders>
            <w:shd w:val="clear" w:color="auto" w:fill="auto"/>
            <w:noWrap/>
            <w:vAlign w:val="bottom"/>
            <w:hideMark/>
          </w:tcPr>
          <w:p w14:paraId="35F7A479" w14:textId="77777777" w:rsidR="00D321AB" w:rsidRPr="00D321AB" w:rsidRDefault="00D321AB" w:rsidP="00D321AB">
            <w:pPr>
              <w:spacing w:after="0" w:line="240" w:lineRule="auto"/>
              <w:rPr>
                <w:rFonts w:ascii="Calibri" w:eastAsia="Times New Roman" w:hAnsi="Calibri" w:cs="Calibri"/>
                <w:color w:val="000000"/>
              </w:rPr>
            </w:pPr>
            <w:proofErr w:type="spellStart"/>
            <w:r w:rsidRPr="00D321AB">
              <w:rPr>
                <w:rFonts w:ascii="Calibri" w:eastAsia="Times New Roman" w:hAnsi="Calibri" w:cs="Calibri"/>
                <w:color w:val="000000"/>
              </w:rPr>
              <w:t>Tekteksen</w:t>
            </w:r>
            <w:proofErr w:type="spellEnd"/>
          </w:p>
        </w:tc>
        <w:tc>
          <w:tcPr>
            <w:tcW w:w="972" w:type="dxa"/>
            <w:tcBorders>
              <w:top w:val="nil"/>
              <w:left w:val="nil"/>
              <w:bottom w:val="single" w:sz="4" w:space="0" w:color="auto"/>
              <w:right w:val="nil"/>
            </w:tcBorders>
            <w:shd w:val="clear" w:color="auto" w:fill="auto"/>
            <w:noWrap/>
            <w:vAlign w:val="bottom"/>
            <w:hideMark/>
          </w:tcPr>
          <w:p w14:paraId="786D8F91"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48.780</w:t>
            </w:r>
          </w:p>
        </w:tc>
        <w:tc>
          <w:tcPr>
            <w:tcW w:w="1127" w:type="dxa"/>
            <w:tcBorders>
              <w:top w:val="nil"/>
              <w:left w:val="nil"/>
              <w:bottom w:val="single" w:sz="4" w:space="0" w:color="auto"/>
              <w:right w:val="nil"/>
            </w:tcBorders>
            <w:shd w:val="clear" w:color="auto" w:fill="auto"/>
            <w:noWrap/>
            <w:vAlign w:val="bottom"/>
            <w:hideMark/>
          </w:tcPr>
          <w:p w14:paraId="1E29B72C"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123.052</w:t>
            </w:r>
          </w:p>
        </w:tc>
        <w:tc>
          <w:tcPr>
            <w:tcW w:w="778" w:type="dxa"/>
            <w:tcBorders>
              <w:top w:val="nil"/>
              <w:left w:val="nil"/>
              <w:bottom w:val="single" w:sz="4" w:space="0" w:color="auto"/>
              <w:right w:val="nil"/>
            </w:tcBorders>
            <w:shd w:val="clear" w:color="auto" w:fill="auto"/>
            <w:noWrap/>
            <w:vAlign w:val="bottom"/>
            <w:hideMark/>
          </w:tcPr>
          <w:p w14:paraId="4164D27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27</w:t>
            </w:r>
          </w:p>
        </w:tc>
        <w:tc>
          <w:tcPr>
            <w:tcW w:w="1269" w:type="dxa"/>
            <w:tcBorders>
              <w:top w:val="nil"/>
              <w:left w:val="nil"/>
              <w:bottom w:val="single" w:sz="4" w:space="0" w:color="auto"/>
              <w:right w:val="nil"/>
            </w:tcBorders>
            <w:shd w:val="clear" w:color="auto" w:fill="auto"/>
            <w:noWrap/>
            <w:vAlign w:val="bottom"/>
            <w:hideMark/>
          </w:tcPr>
          <w:p w14:paraId="53EA59D9"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128</w:t>
            </w:r>
          </w:p>
        </w:tc>
        <w:tc>
          <w:tcPr>
            <w:tcW w:w="1561" w:type="dxa"/>
            <w:tcBorders>
              <w:top w:val="nil"/>
              <w:left w:val="nil"/>
              <w:bottom w:val="single" w:sz="4" w:space="0" w:color="auto"/>
              <w:right w:val="nil"/>
            </w:tcBorders>
            <w:shd w:val="clear" w:color="auto" w:fill="auto"/>
            <w:noWrap/>
            <w:vAlign w:val="bottom"/>
            <w:hideMark/>
          </w:tcPr>
          <w:p w14:paraId="6085AC07" w14:textId="77777777" w:rsidR="00D321AB" w:rsidRPr="00D321AB" w:rsidRDefault="00D321AB" w:rsidP="00D321AB">
            <w:pPr>
              <w:spacing w:after="0" w:line="240" w:lineRule="auto"/>
              <w:rPr>
                <w:rFonts w:ascii="Calibri" w:eastAsia="Times New Roman" w:hAnsi="Calibri" w:cs="Calibri"/>
                <w:color w:val="000000"/>
              </w:rPr>
            </w:pPr>
            <w:r w:rsidRPr="00D321AB">
              <w:rPr>
                <w:rFonts w:ascii="Calibri" w:eastAsia="Times New Roman" w:hAnsi="Calibri" w:cs="Calibri"/>
                <w:color w:val="000000"/>
              </w:rPr>
              <w:t xml:space="preserve">Ocean </w:t>
            </w:r>
            <w:proofErr w:type="spellStart"/>
            <w:r w:rsidRPr="00D321AB">
              <w:rPr>
                <w:rFonts w:ascii="Calibri" w:eastAsia="Times New Roman" w:hAnsi="Calibri" w:cs="Calibri"/>
                <w:color w:val="000000"/>
              </w:rPr>
              <w:t>Soncics</w:t>
            </w:r>
            <w:proofErr w:type="spellEnd"/>
            <w:r w:rsidRPr="00D321AB">
              <w:rPr>
                <w:rFonts w:ascii="Calibri" w:eastAsia="Times New Roman" w:hAnsi="Calibri" w:cs="Calibri"/>
                <w:color w:val="000000"/>
              </w:rPr>
              <w:t xml:space="preserve"> IC Listen</w:t>
            </w:r>
          </w:p>
        </w:tc>
        <w:tc>
          <w:tcPr>
            <w:tcW w:w="1343" w:type="dxa"/>
            <w:tcBorders>
              <w:top w:val="single" w:sz="4" w:space="0" w:color="auto"/>
              <w:left w:val="nil"/>
              <w:bottom w:val="single" w:sz="4" w:space="0" w:color="auto"/>
              <w:right w:val="nil"/>
            </w:tcBorders>
            <w:shd w:val="clear" w:color="auto" w:fill="auto"/>
            <w:vAlign w:val="center"/>
            <w:hideMark/>
          </w:tcPr>
          <w:p w14:paraId="03256C5A"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c>
          <w:tcPr>
            <w:tcW w:w="1343" w:type="dxa"/>
            <w:tcBorders>
              <w:top w:val="nil"/>
              <w:left w:val="nil"/>
              <w:bottom w:val="single" w:sz="4" w:space="0" w:color="auto"/>
              <w:right w:val="nil"/>
            </w:tcBorders>
            <w:shd w:val="clear" w:color="auto" w:fill="auto"/>
            <w:noWrap/>
            <w:vAlign w:val="bottom"/>
            <w:hideMark/>
          </w:tcPr>
          <w:p w14:paraId="4DBA6A13" w14:textId="77777777" w:rsidR="00D321AB" w:rsidRPr="00D321AB" w:rsidRDefault="00D321AB" w:rsidP="00D321AB">
            <w:pPr>
              <w:spacing w:after="0" w:line="240" w:lineRule="auto"/>
              <w:jc w:val="right"/>
              <w:rPr>
                <w:rFonts w:ascii="Calibri" w:eastAsia="Times New Roman" w:hAnsi="Calibri" w:cs="Calibri"/>
                <w:color w:val="000000"/>
              </w:rPr>
            </w:pPr>
            <w:r w:rsidRPr="00D321AB">
              <w:rPr>
                <w:rFonts w:ascii="Calibri" w:eastAsia="Times New Roman" w:hAnsi="Calibri" w:cs="Calibri"/>
                <w:color w:val="000000"/>
              </w:rPr>
              <w:t>2022-06-24</w:t>
            </w:r>
          </w:p>
        </w:tc>
      </w:tr>
    </w:tbl>
    <w:p w14:paraId="38803F16" w14:textId="4DA4F7DC" w:rsidR="007565DB" w:rsidRDefault="007565DB"/>
    <w:p w14:paraId="4CC595D4" w14:textId="296917A6" w:rsidR="00D321AB" w:rsidRDefault="00D321AB"/>
    <w:p w14:paraId="2BF29DAA" w14:textId="4A1E5202" w:rsidR="003F2F32" w:rsidRPr="003F2F32" w:rsidRDefault="00A01A52" w:rsidP="003F2F32">
      <w:pPr>
        <w:pStyle w:val="Caption"/>
        <w:keepNext/>
      </w:pPr>
      <w:r>
        <w:t xml:space="preserve">Table </w:t>
      </w:r>
      <w:r>
        <w:fldChar w:fldCharType="begin"/>
      </w:r>
      <w:r>
        <w:instrText xml:space="preserve"> SEQ Table \* ARABIC </w:instrText>
      </w:r>
      <w:r>
        <w:fldChar w:fldCharType="separate"/>
      </w:r>
      <w:r w:rsidR="008671E3">
        <w:rPr>
          <w:noProof/>
        </w:rPr>
        <w:t>3</w:t>
      </w:r>
      <w:r>
        <w:rPr>
          <w:noProof/>
        </w:rPr>
        <w:fldChar w:fldCharType="end"/>
      </w:r>
      <w:r>
        <w:t xml:space="preserve"> </w:t>
      </w:r>
      <w:r w:rsidR="003F2F32">
        <w:t>Summary of annotations</w:t>
      </w:r>
      <w:r>
        <w:t xml:space="preserve"> for each </w:t>
      </w:r>
      <w:r w:rsidR="003F2F32">
        <w:t>contributor</w:t>
      </w:r>
      <w:r w:rsidR="00B227C9">
        <w:t>’s detection and classification dataset</w:t>
      </w:r>
      <w:r w:rsidR="003F2F32">
        <w:t xml:space="preserve">. CRP </w:t>
      </w:r>
      <w:proofErr w:type="spellStart"/>
      <w:r w:rsidR="003F2F32">
        <w:t>indicateds</w:t>
      </w:r>
      <w:proofErr w:type="spellEnd"/>
      <w:r w:rsidR="003F2F32">
        <w:t xml:space="preserve"> Cetacean Research Program and WDLP indicates </w:t>
      </w:r>
      <w:proofErr w:type="spellStart"/>
      <w:r w:rsidR="003F2F32">
        <w:t>Whald</w:t>
      </w:r>
      <w:proofErr w:type="spellEnd"/>
      <w:r w:rsidR="003F2F32">
        <w:t xml:space="preserve"> and Detection and Localization Program.</w:t>
      </w:r>
      <w:r w:rsidR="00B227C9">
        <w:t xml:space="preserve"> Detection dataset annotations are divided into killer whale, other or undetermined biological sounds, abiotic sounds, and humpback whales. Population/Ecotype classification task includes annotations for southern resident killer whales (SRKW), Bigg</w:t>
      </w:r>
      <w:r w:rsidR="00794697">
        <w:t>’</w:t>
      </w:r>
      <w:r w:rsidR="00B227C9">
        <w:t>s, northern resident killer whales (NRKW) and offshore killer whales (OKW)</w:t>
      </w:r>
    </w:p>
    <w:tbl>
      <w:tblPr>
        <w:tblW w:w="13725" w:type="dxa"/>
        <w:tblLook w:val="04A0" w:firstRow="1" w:lastRow="0" w:firstColumn="1" w:lastColumn="0" w:noHBand="0" w:noVBand="1"/>
      </w:tblPr>
      <w:tblGrid>
        <w:gridCol w:w="1099"/>
        <w:gridCol w:w="505"/>
        <w:gridCol w:w="1641"/>
        <w:gridCol w:w="1525"/>
        <w:gridCol w:w="151"/>
        <w:gridCol w:w="1919"/>
        <w:gridCol w:w="731"/>
        <w:gridCol w:w="482"/>
        <w:gridCol w:w="297"/>
        <w:gridCol w:w="510"/>
        <w:gridCol w:w="353"/>
        <w:gridCol w:w="439"/>
        <w:gridCol w:w="774"/>
        <w:gridCol w:w="764"/>
        <w:gridCol w:w="510"/>
        <w:gridCol w:w="237"/>
        <w:gridCol w:w="478"/>
        <w:gridCol w:w="327"/>
        <w:gridCol w:w="457"/>
        <w:gridCol w:w="616"/>
      </w:tblGrid>
      <w:tr w:rsidR="002020F5" w:rsidRPr="00A93FC2" w14:paraId="1AA98C89" w14:textId="77777777" w:rsidTr="002020F5">
        <w:trPr>
          <w:trHeight w:val="600"/>
        </w:trPr>
        <w:tc>
          <w:tcPr>
            <w:tcW w:w="1604" w:type="dxa"/>
            <w:gridSpan w:val="2"/>
            <w:tcBorders>
              <w:top w:val="nil"/>
              <w:left w:val="nil"/>
              <w:bottom w:val="nil"/>
              <w:right w:val="nil"/>
            </w:tcBorders>
            <w:shd w:val="clear" w:color="auto" w:fill="auto"/>
            <w:noWrap/>
            <w:vAlign w:val="bottom"/>
            <w:hideMark/>
          </w:tcPr>
          <w:p w14:paraId="27605D7A" w14:textId="77777777" w:rsidR="00A93FC2" w:rsidRPr="00A93FC2" w:rsidRDefault="00A93FC2" w:rsidP="00A93FC2">
            <w:pPr>
              <w:spacing w:after="0" w:line="240" w:lineRule="auto"/>
              <w:rPr>
                <w:rFonts w:ascii="Times New Roman" w:eastAsia="Times New Roman" w:hAnsi="Times New Roman" w:cs="Times New Roman"/>
                <w:sz w:val="24"/>
                <w:szCs w:val="24"/>
              </w:rPr>
            </w:pPr>
          </w:p>
        </w:tc>
        <w:tc>
          <w:tcPr>
            <w:tcW w:w="1641" w:type="dxa"/>
            <w:tcBorders>
              <w:top w:val="nil"/>
              <w:left w:val="nil"/>
              <w:bottom w:val="nil"/>
              <w:right w:val="nil"/>
            </w:tcBorders>
            <w:shd w:val="clear" w:color="auto" w:fill="auto"/>
            <w:noWrap/>
            <w:vAlign w:val="bottom"/>
            <w:hideMark/>
          </w:tcPr>
          <w:p w14:paraId="36EED5E1"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676" w:type="dxa"/>
            <w:gridSpan w:val="2"/>
            <w:tcBorders>
              <w:top w:val="nil"/>
              <w:left w:val="nil"/>
              <w:bottom w:val="nil"/>
              <w:right w:val="nil"/>
            </w:tcBorders>
            <w:shd w:val="clear" w:color="auto" w:fill="auto"/>
            <w:noWrap/>
            <w:vAlign w:val="bottom"/>
            <w:hideMark/>
          </w:tcPr>
          <w:p w14:paraId="038FFA4D"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1919" w:type="dxa"/>
            <w:tcBorders>
              <w:top w:val="nil"/>
              <w:left w:val="nil"/>
              <w:bottom w:val="nil"/>
              <w:right w:val="nil"/>
            </w:tcBorders>
            <w:shd w:val="clear" w:color="auto" w:fill="auto"/>
            <w:noWrap/>
            <w:vAlign w:val="bottom"/>
            <w:hideMark/>
          </w:tcPr>
          <w:p w14:paraId="4581FC1E" w14:textId="77777777" w:rsidR="00A93FC2" w:rsidRPr="00A93FC2" w:rsidRDefault="00A93FC2" w:rsidP="00A93FC2">
            <w:pPr>
              <w:spacing w:after="0" w:line="240" w:lineRule="auto"/>
              <w:rPr>
                <w:rFonts w:ascii="Times New Roman" w:eastAsia="Times New Roman" w:hAnsi="Times New Roman" w:cs="Times New Roman"/>
                <w:sz w:val="20"/>
                <w:szCs w:val="20"/>
              </w:rPr>
            </w:pPr>
          </w:p>
        </w:tc>
        <w:tc>
          <w:tcPr>
            <w:tcW w:w="3586" w:type="dxa"/>
            <w:gridSpan w:val="7"/>
            <w:tcBorders>
              <w:top w:val="nil"/>
              <w:left w:val="nil"/>
              <w:bottom w:val="nil"/>
              <w:right w:val="nil"/>
            </w:tcBorders>
            <w:shd w:val="clear" w:color="auto" w:fill="auto"/>
            <w:vAlign w:val="center"/>
            <w:hideMark/>
          </w:tcPr>
          <w:p w14:paraId="26B1E1D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Species/Class Annotations</w:t>
            </w:r>
          </w:p>
        </w:tc>
        <w:tc>
          <w:tcPr>
            <w:tcW w:w="3299" w:type="dxa"/>
            <w:gridSpan w:val="7"/>
            <w:tcBorders>
              <w:top w:val="nil"/>
              <w:left w:val="nil"/>
              <w:bottom w:val="nil"/>
              <w:right w:val="nil"/>
            </w:tcBorders>
            <w:shd w:val="clear" w:color="auto" w:fill="auto"/>
            <w:vAlign w:val="center"/>
            <w:hideMark/>
          </w:tcPr>
          <w:p w14:paraId="1130DD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Ecotype/Population Annotations</w:t>
            </w:r>
          </w:p>
        </w:tc>
      </w:tr>
      <w:tr w:rsidR="002020F5" w:rsidRPr="00A93FC2" w14:paraId="3DFD22BE" w14:textId="77777777" w:rsidTr="002020F5">
        <w:trPr>
          <w:trHeight w:val="588"/>
        </w:trPr>
        <w:tc>
          <w:tcPr>
            <w:tcW w:w="1099" w:type="dxa"/>
            <w:tcBorders>
              <w:top w:val="nil"/>
              <w:left w:val="nil"/>
              <w:bottom w:val="single" w:sz="8" w:space="0" w:color="auto"/>
              <w:right w:val="nil"/>
            </w:tcBorders>
            <w:shd w:val="clear" w:color="auto" w:fill="auto"/>
            <w:vAlign w:val="center"/>
            <w:hideMark/>
          </w:tcPr>
          <w:p w14:paraId="7581236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Provider</w:t>
            </w:r>
          </w:p>
        </w:tc>
        <w:tc>
          <w:tcPr>
            <w:tcW w:w="2146" w:type="dxa"/>
            <w:gridSpan w:val="2"/>
            <w:tcBorders>
              <w:top w:val="nil"/>
              <w:left w:val="nil"/>
              <w:bottom w:val="single" w:sz="8" w:space="0" w:color="auto"/>
              <w:right w:val="nil"/>
            </w:tcBorders>
            <w:shd w:val="clear" w:color="auto" w:fill="auto"/>
            <w:vAlign w:val="center"/>
            <w:hideMark/>
          </w:tcPr>
          <w:p w14:paraId="7637489B"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Dataset name</w:t>
            </w:r>
          </w:p>
        </w:tc>
        <w:tc>
          <w:tcPr>
            <w:tcW w:w="1525" w:type="dxa"/>
            <w:tcBorders>
              <w:top w:val="nil"/>
              <w:left w:val="nil"/>
              <w:bottom w:val="single" w:sz="8" w:space="0" w:color="auto"/>
              <w:right w:val="nil"/>
            </w:tcBorders>
            <w:shd w:val="clear" w:color="auto" w:fill="auto"/>
            <w:vAlign w:val="center"/>
            <w:hideMark/>
          </w:tcPr>
          <w:p w14:paraId="41E952A0" w14:textId="7193419B" w:rsidR="00A93FC2" w:rsidRPr="00A93FC2" w:rsidRDefault="002020F5" w:rsidP="00A93FC2">
            <w:pPr>
              <w:spacing w:after="0" w:line="240" w:lineRule="auto"/>
              <w:rPr>
                <w:rFonts w:ascii="Calibri" w:eastAsia="Times New Roman" w:hAnsi="Calibri" w:cs="Calibri"/>
                <w:b/>
                <w:bCs/>
                <w:color w:val="000000"/>
              </w:rPr>
            </w:pPr>
            <w:r>
              <w:rPr>
                <w:rFonts w:ascii="Calibri" w:eastAsia="Times New Roman" w:hAnsi="Calibri" w:cs="Calibri"/>
                <w:b/>
                <w:bCs/>
                <w:color w:val="000000"/>
              </w:rPr>
              <w:t>Detection</w:t>
            </w:r>
          </w:p>
        </w:tc>
        <w:tc>
          <w:tcPr>
            <w:tcW w:w="2070" w:type="dxa"/>
            <w:gridSpan w:val="2"/>
            <w:tcBorders>
              <w:top w:val="nil"/>
              <w:left w:val="nil"/>
              <w:bottom w:val="single" w:sz="8" w:space="0" w:color="auto"/>
              <w:right w:val="nil"/>
            </w:tcBorders>
            <w:shd w:val="clear" w:color="auto" w:fill="auto"/>
            <w:vAlign w:val="center"/>
            <w:hideMark/>
          </w:tcPr>
          <w:p w14:paraId="2F13A8C1"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Annotation Level</w:t>
            </w:r>
          </w:p>
        </w:tc>
        <w:tc>
          <w:tcPr>
            <w:tcW w:w="731" w:type="dxa"/>
            <w:tcBorders>
              <w:top w:val="nil"/>
              <w:left w:val="single" w:sz="4" w:space="0" w:color="auto"/>
              <w:bottom w:val="single" w:sz="8" w:space="0" w:color="auto"/>
              <w:right w:val="nil"/>
            </w:tcBorders>
            <w:shd w:val="clear" w:color="auto" w:fill="auto"/>
            <w:vAlign w:val="center"/>
            <w:hideMark/>
          </w:tcPr>
          <w:p w14:paraId="203DCBC8"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KW </w:t>
            </w:r>
          </w:p>
        </w:tc>
        <w:tc>
          <w:tcPr>
            <w:tcW w:w="779" w:type="dxa"/>
            <w:gridSpan w:val="2"/>
            <w:tcBorders>
              <w:top w:val="nil"/>
              <w:left w:val="nil"/>
              <w:bottom w:val="single" w:sz="8" w:space="0" w:color="auto"/>
              <w:right w:val="nil"/>
            </w:tcBorders>
            <w:shd w:val="clear" w:color="auto" w:fill="auto"/>
            <w:vAlign w:val="center"/>
            <w:hideMark/>
          </w:tcPr>
          <w:p w14:paraId="7DBF7F0F"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Und. Bio</w:t>
            </w:r>
          </w:p>
        </w:tc>
        <w:tc>
          <w:tcPr>
            <w:tcW w:w="863" w:type="dxa"/>
            <w:gridSpan w:val="2"/>
            <w:tcBorders>
              <w:top w:val="nil"/>
              <w:left w:val="nil"/>
              <w:bottom w:val="single" w:sz="8" w:space="0" w:color="auto"/>
              <w:right w:val="nil"/>
            </w:tcBorders>
            <w:shd w:val="clear" w:color="auto" w:fill="auto"/>
            <w:vAlign w:val="center"/>
            <w:hideMark/>
          </w:tcPr>
          <w:p w14:paraId="367A66A0"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 xml:space="preserve">Abiotic </w:t>
            </w:r>
          </w:p>
        </w:tc>
        <w:tc>
          <w:tcPr>
            <w:tcW w:w="1213" w:type="dxa"/>
            <w:gridSpan w:val="2"/>
            <w:tcBorders>
              <w:top w:val="nil"/>
              <w:left w:val="nil"/>
              <w:bottom w:val="single" w:sz="8" w:space="0" w:color="auto"/>
              <w:right w:val="nil"/>
            </w:tcBorders>
            <w:shd w:val="clear" w:color="auto" w:fill="auto"/>
            <w:vAlign w:val="center"/>
            <w:hideMark/>
          </w:tcPr>
          <w:p w14:paraId="10BFCB7D"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HW</w:t>
            </w:r>
          </w:p>
        </w:tc>
        <w:tc>
          <w:tcPr>
            <w:tcW w:w="731" w:type="dxa"/>
            <w:tcBorders>
              <w:top w:val="nil"/>
              <w:left w:val="single" w:sz="4" w:space="0" w:color="auto"/>
              <w:bottom w:val="single" w:sz="8" w:space="0" w:color="auto"/>
              <w:right w:val="nil"/>
            </w:tcBorders>
            <w:shd w:val="clear" w:color="auto" w:fill="auto"/>
            <w:vAlign w:val="center"/>
            <w:hideMark/>
          </w:tcPr>
          <w:p w14:paraId="28EE3934"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SRKW</w:t>
            </w:r>
          </w:p>
        </w:tc>
        <w:tc>
          <w:tcPr>
            <w:tcW w:w="690" w:type="dxa"/>
            <w:gridSpan w:val="2"/>
            <w:tcBorders>
              <w:top w:val="nil"/>
              <w:left w:val="nil"/>
              <w:bottom w:val="single" w:sz="8" w:space="0" w:color="auto"/>
              <w:right w:val="nil"/>
            </w:tcBorders>
            <w:shd w:val="clear" w:color="auto" w:fill="auto"/>
            <w:vAlign w:val="center"/>
            <w:hideMark/>
          </w:tcPr>
          <w:p w14:paraId="56153B9C" w14:textId="710B7AE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Bigg</w:t>
            </w:r>
            <w:r w:rsidR="00794697">
              <w:rPr>
                <w:rFonts w:ascii="Calibri" w:eastAsia="Times New Roman" w:hAnsi="Calibri" w:cs="Calibri"/>
                <w:b/>
                <w:bCs/>
                <w:color w:val="000000"/>
              </w:rPr>
              <w:t>’</w:t>
            </w:r>
            <w:r w:rsidRPr="00A93FC2">
              <w:rPr>
                <w:rFonts w:ascii="Calibri" w:eastAsia="Times New Roman" w:hAnsi="Calibri" w:cs="Calibri"/>
                <w:b/>
                <w:bCs/>
                <w:color w:val="000000"/>
              </w:rPr>
              <w:t>s</w:t>
            </w:r>
          </w:p>
        </w:tc>
        <w:tc>
          <w:tcPr>
            <w:tcW w:w="805" w:type="dxa"/>
            <w:gridSpan w:val="2"/>
            <w:tcBorders>
              <w:top w:val="nil"/>
              <w:left w:val="nil"/>
              <w:bottom w:val="single" w:sz="8" w:space="0" w:color="auto"/>
              <w:right w:val="nil"/>
            </w:tcBorders>
            <w:shd w:val="clear" w:color="auto" w:fill="auto"/>
            <w:vAlign w:val="center"/>
            <w:hideMark/>
          </w:tcPr>
          <w:p w14:paraId="079CA099"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NRKW</w:t>
            </w:r>
          </w:p>
        </w:tc>
        <w:tc>
          <w:tcPr>
            <w:tcW w:w="1073" w:type="dxa"/>
            <w:gridSpan w:val="2"/>
            <w:tcBorders>
              <w:top w:val="nil"/>
              <w:left w:val="nil"/>
              <w:bottom w:val="single" w:sz="8" w:space="0" w:color="auto"/>
              <w:right w:val="single" w:sz="4" w:space="0" w:color="auto"/>
            </w:tcBorders>
            <w:shd w:val="clear" w:color="auto" w:fill="auto"/>
            <w:vAlign w:val="center"/>
            <w:hideMark/>
          </w:tcPr>
          <w:p w14:paraId="1EC9C7A7" w14:textId="77777777" w:rsidR="00A93FC2" w:rsidRPr="00A93FC2" w:rsidRDefault="00A93FC2" w:rsidP="00A93FC2">
            <w:pPr>
              <w:spacing w:after="0" w:line="240" w:lineRule="auto"/>
              <w:rPr>
                <w:rFonts w:ascii="Calibri" w:eastAsia="Times New Roman" w:hAnsi="Calibri" w:cs="Calibri"/>
                <w:b/>
                <w:bCs/>
                <w:color w:val="000000"/>
              </w:rPr>
            </w:pPr>
            <w:r w:rsidRPr="00A93FC2">
              <w:rPr>
                <w:rFonts w:ascii="Calibri" w:eastAsia="Times New Roman" w:hAnsi="Calibri" w:cs="Calibri"/>
                <w:b/>
                <w:bCs/>
                <w:color w:val="000000"/>
              </w:rPr>
              <w:t>OKW</w:t>
            </w:r>
          </w:p>
        </w:tc>
      </w:tr>
      <w:tr w:rsidR="002020F5" w:rsidRPr="00A93FC2" w14:paraId="1DF324DD"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32A9B0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Orca Sound</w:t>
            </w:r>
          </w:p>
        </w:tc>
        <w:tc>
          <w:tcPr>
            <w:tcW w:w="1641" w:type="dxa"/>
            <w:tcBorders>
              <w:top w:val="nil"/>
              <w:left w:val="nil"/>
              <w:bottom w:val="nil"/>
              <w:right w:val="nil"/>
            </w:tcBorders>
            <w:shd w:val="clear" w:color="auto" w:fill="auto"/>
            <w:noWrap/>
            <w:vAlign w:val="bottom"/>
            <w:hideMark/>
          </w:tcPr>
          <w:p w14:paraId="048A4ABE" w14:textId="654E6FDF"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2</w:t>
            </w:r>
          </w:p>
        </w:tc>
        <w:tc>
          <w:tcPr>
            <w:tcW w:w="1676" w:type="dxa"/>
            <w:gridSpan w:val="2"/>
            <w:tcBorders>
              <w:top w:val="nil"/>
              <w:left w:val="nil"/>
              <w:bottom w:val="nil"/>
              <w:right w:val="nil"/>
            </w:tcBorders>
            <w:shd w:val="clear" w:color="auto" w:fill="auto"/>
            <w:noWrap/>
            <w:vAlign w:val="bottom"/>
            <w:hideMark/>
          </w:tcPr>
          <w:p w14:paraId="4861FD6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243B3A8" w14:textId="7BCC0A9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2A50204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807" w:type="dxa"/>
            <w:gridSpan w:val="2"/>
            <w:tcBorders>
              <w:top w:val="nil"/>
              <w:left w:val="nil"/>
              <w:bottom w:val="nil"/>
              <w:right w:val="nil"/>
            </w:tcBorders>
            <w:shd w:val="clear" w:color="auto" w:fill="auto"/>
            <w:noWrap/>
            <w:vAlign w:val="bottom"/>
            <w:hideMark/>
          </w:tcPr>
          <w:p w14:paraId="5EF415F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4FAB4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w:t>
            </w:r>
          </w:p>
        </w:tc>
        <w:tc>
          <w:tcPr>
            <w:tcW w:w="774" w:type="dxa"/>
            <w:tcBorders>
              <w:top w:val="nil"/>
              <w:left w:val="nil"/>
              <w:bottom w:val="nil"/>
              <w:right w:val="nil"/>
            </w:tcBorders>
            <w:shd w:val="clear" w:color="auto" w:fill="auto"/>
            <w:noWrap/>
            <w:vAlign w:val="bottom"/>
            <w:hideMark/>
          </w:tcPr>
          <w:p w14:paraId="30FC34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67F9FB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435</w:t>
            </w:r>
          </w:p>
        </w:tc>
        <w:tc>
          <w:tcPr>
            <w:tcW w:w="692" w:type="dxa"/>
            <w:gridSpan w:val="2"/>
            <w:tcBorders>
              <w:top w:val="nil"/>
              <w:left w:val="nil"/>
              <w:bottom w:val="nil"/>
              <w:right w:val="nil"/>
            </w:tcBorders>
            <w:shd w:val="clear" w:color="auto" w:fill="auto"/>
            <w:noWrap/>
            <w:vAlign w:val="bottom"/>
            <w:hideMark/>
          </w:tcPr>
          <w:p w14:paraId="791FB2C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501B7B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96E0C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31DF7C2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3D9E55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293EFC4A" w14:textId="17F35AFB"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3</w:t>
            </w:r>
          </w:p>
        </w:tc>
        <w:tc>
          <w:tcPr>
            <w:tcW w:w="1676" w:type="dxa"/>
            <w:gridSpan w:val="2"/>
            <w:tcBorders>
              <w:top w:val="nil"/>
              <w:left w:val="nil"/>
              <w:bottom w:val="nil"/>
              <w:right w:val="nil"/>
            </w:tcBorders>
            <w:shd w:val="clear" w:color="auto" w:fill="auto"/>
            <w:noWrap/>
            <w:vAlign w:val="bottom"/>
            <w:hideMark/>
          </w:tcPr>
          <w:p w14:paraId="70616EA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64DE2F31" w14:textId="5DC04B1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AC54BD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807" w:type="dxa"/>
            <w:gridSpan w:val="2"/>
            <w:tcBorders>
              <w:top w:val="nil"/>
              <w:left w:val="nil"/>
              <w:bottom w:val="nil"/>
              <w:right w:val="nil"/>
            </w:tcBorders>
            <w:shd w:val="clear" w:color="auto" w:fill="auto"/>
            <w:noWrap/>
            <w:vAlign w:val="bottom"/>
            <w:hideMark/>
          </w:tcPr>
          <w:p w14:paraId="3DFB0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283B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w:t>
            </w:r>
          </w:p>
        </w:tc>
        <w:tc>
          <w:tcPr>
            <w:tcW w:w="774" w:type="dxa"/>
            <w:tcBorders>
              <w:top w:val="nil"/>
              <w:left w:val="nil"/>
              <w:bottom w:val="nil"/>
              <w:right w:val="nil"/>
            </w:tcBorders>
            <w:shd w:val="clear" w:color="auto" w:fill="auto"/>
            <w:noWrap/>
            <w:vAlign w:val="bottom"/>
            <w:hideMark/>
          </w:tcPr>
          <w:p w14:paraId="1971C6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3CD0180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436</w:t>
            </w:r>
          </w:p>
        </w:tc>
        <w:tc>
          <w:tcPr>
            <w:tcW w:w="692" w:type="dxa"/>
            <w:gridSpan w:val="2"/>
            <w:tcBorders>
              <w:top w:val="nil"/>
              <w:left w:val="nil"/>
              <w:bottom w:val="nil"/>
              <w:right w:val="nil"/>
            </w:tcBorders>
            <w:shd w:val="clear" w:color="auto" w:fill="auto"/>
            <w:noWrap/>
            <w:vAlign w:val="bottom"/>
            <w:hideMark/>
          </w:tcPr>
          <w:p w14:paraId="163607D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31D80B1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82E437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4647C0E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5AAE66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8557EB1" w14:textId="6CEED37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5</w:t>
            </w:r>
          </w:p>
        </w:tc>
        <w:tc>
          <w:tcPr>
            <w:tcW w:w="1676" w:type="dxa"/>
            <w:gridSpan w:val="2"/>
            <w:tcBorders>
              <w:top w:val="nil"/>
              <w:left w:val="nil"/>
              <w:bottom w:val="nil"/>
              <w:right w:val="nil"/>
            </w:tcBorders>
            <w:shd w:val="clear" w:color="auto" w:fill="auto"/>
            <w:noWrap/>
            <w:vAlign w:val="bottom"/>
            <w:hideMark/>
          </w:tcPr>
          <w:p w14:paraId="32EA298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5C475EEE" w14:textId="350E2074"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11B03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76A233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79BC9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w:t>
            </w:r>
          </w:p>
        </w:tc>
        <w:tc>
          <w:tcPr>
            <w:tcW w:w="774" w:type="dxa"/>
            <w:tcBorders>
              <w:top w:val="nil"/>
              <w:left w:val="nil"/>
              <w:bottom w:val="nil"/>
              <w:right w:val="nil"/>
            </w:tcBorders>
            <w:shd w:val="clear" w:color="auto" w:fill="auto"/>
            <w:noWrap/>
            <w:vAlign w:val="bottom"/>
            <w:hideMark/>
          </w:tcPr>
          <w:p w14:paraId="3E95771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0707C8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50ABCFE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6A5385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14745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3B02268"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9BF4DD5"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B19B2E7" w14:textId="69253628"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6</w:t>
            </w:r>
          </w:p>
        </w:tc>
        <w:tc>
          <w:tcPr>
            <w:tcW w:w="1676" w:type="dxa"/>
            <w:gridSpan w:val="2"/>
            <w:tcBorders>
              <w:top w:val="nil"/>
              <w:left w:val="nil"/>
              <w:bottom w:val="nil"/>
              <w:right w:val="nil"/>
            </w:tcBorders>
            <w:shd w:val="clear" w:color="auto" w:fill="auto"/>
            <w:noWrap/>
            <w:vAlign w:val="bottom"/>
            <w:hideMark/>
          </w:tcPr>
          <w:p w14:paraId="33F12F8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6B9C95A" w14:textId="79FFCD3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606E641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807" w:type="dxa"/>
            <w:gridSpan w:val="2"/>
            <w:tcBorders>
              <w:top w:val="nil"/>
              <w:left w:val="nil"/>
              <w:bottom w:val="nil"/>
              <w:right w:val="nil"/>
            </w:tcBorders>
            <w:shd w:val="clear" w:color="auto" w:fill="auto"/>
            <w:noWrap/>
            <w:vAlign w:val="bottom"/>
            <w:hideMark/>
          </w:tcPr>
          <w:p w14:paraId="060219B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19A0B7F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74" w:type="dxa"/>
            <w:tcBorders>
              <w:top w:val="nil"/>
              <w:left w:val="nil"/>
              <w:bottom w:val="nil"/>
              <w:right w:val="nil"/>
            </w:tcBorders>
            <w:shd w:val="clear" w:color="auto" w:fill="auto"/>
            <w:noWrap/>
            <w:vAlign w:val="bottom"/>
            <w:hideMark/>
          </w:tcPr>
          <w:p w14:paraId="45BEC4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4281109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151</w:t>
            </w:r>
          </w:p>
        </w:tc>
        <w:tc>
          <w:tcPr>
            <w:tcW w:w="692" w:type="dxa"/>
            <w:gridSpan w:val="2"/>
            <w:tcBorders>
              <w:top w:val="nil"/>
              <w:left w:val="nil"/>
              <w:bottom w:val="nil"/>
              <w:right w:val="nil"/>
            </w:tcBorders>
            <w:shd w:val="clear" w:color="auto" w:fill="auto"/>
            <w:noWrap/>
            <w:vAlign w:val="bottom"/>
            <w:hideMark/>
          </w:tcPr>
          <w:p w14:paraId="6C671A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4A63DA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3B7F7F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ED7E9C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724D6CF"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B5193BF" w14:textId="00EBEBB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7</w:t>
            </w:r>
          </w:p>
        </w:tc>
        <w:tc>
          <w:tcPr>
            <w:tcW w:w="1676" w:type="dxa"/>
            <w:gridSpan w:val="2"/>
            <w:tcBorders>
              <w:top w:val="nil"/>
              <w:left w:val="nil"/>
              <w:bottom w:val="nil"/>
              <w:right w:val="nil"/>
            </w:tcBorders>
            <w:shd w:val="clear" w:color="auto" w:fill="auto"/>
            <w:noWrap/>
            <w:vAlign w:val="bottom"/>
            <w:hideMark/>
          </w:tcPr>
          <w:p w14:paraId="339DEA5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4C33F16F" w14:textId="6570B755"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7FC2036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51090BE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319E7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167</w:t>
            </w:r>
          </w:p>
        </w:tc>
        <w:tc>
          <w:tcPr>
            <w:tcW w:w="774" w:type="dxa"/>
            <w:tcBorders>
              <w:top w:val="nil"/>
              <w:left w:val="nil"/>
              <w:bottom w:val="nil"/>
              <w:right w:val="nil"/>
            </w:tcBorders>
            <w:shd w:val="clear" w:color="auto" w:fill="auto"/>
            <w:noWrap/>
            <w:vAlign w:val="bottom"/>
            <w:hideMark/>
          </w:tcPr>
          <w:p w14:paraId="73CCF9A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199352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92" w:type="dxa"/>
            <w:gridSpan w:val="2"/>
            <w:tcBorders>
              <w:top w:val="nil"/>
              <w:left w:val="nil"/>
              <w:bottom w:val="nil"/>
              <w:right w:val="nil"/>
            </w:tcBorders>
            <w:shd w:val="clear" w:color="auto" w:fill="auto"/>
            <w:noWrap/>
            <w:vAlign w:val="bottom"/>
            <w:hideMark/>
          </w:tcPr>
          <w:p w14:paraId="43CF79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nil"/>
              <w:right w:val="nil"/>
            </w:tcBorders>
            <w:shd w:val="clear" w:color="auto" w:fill="auto"/>
            <w:noWrap/>
            <w:vAlign w:val="bottom"/>
            <w:hideMark/>
          </w:tcPr>
          <w:p w14:paraId="096FF8B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7A48D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5EEA6EB2"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C2FC1DE"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F2D4E5E" w14:textId="5A3ED0D0"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9</w:t>
            </w:r>
          </w:p>
        </w:tc>
        <w:tc>
          <w:tcPr>
            <w:tcW w:w="1676" w:type="dxa"/>
            <w:gridSpan w:val="2"/>
            <w:tcBorders>
              <w:top w:val="nil"/>
              <w:left w:val="nil"/>
              <w:bottom w:val="nil"/>
              <w:right w:val="nil"/>
            </w:tcBorders>
            <w:shd w:val="clear" w:color="auto" w:fill="auto"/>
            <w:noWrap/>
            <w:vAlign w:val="bottom"/>
            <w:hideMark/>
          </w:tcPr>
          <w:p w14:paraId="08245B9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5D9A768" w14:textId="30361790"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39F849E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198</w:t>
            </w:r>
          </w:p>
        </w:tc>
        <w:tc>
          <w:tcPr>
            <w:tcW w:w="807" w:type="dxa"/>
            <w:gridSpan w:val="2"/>
            <w:tcBorders>
              <w:top w:val="nil"/>
              <w:left w:val="nil"/>
              <w:bottom w:val="nil"/>
              <w:right w:val="nil"/>
            </w:tcBorders>
            <w:shd w:val="clear" w:color="auto" w:fill="auto"/>
            <w:noWrap/>
            <w:vAlign w:val="bottom"/>
            <w:hideMark/>
          </w:tcPr>
          <w:p w14:paraId="0537E5F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4C7E977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89</w:t>
            </w:r>
          </w:p>
        </w:tc>
        <w:tc>
          <w:tcPr>
            <w:tcW w:w="774" w:type="dxa"/>
            <w:tcBorders>
              <w:top w:val="nil"/>
              <w:left w:val="nil"/>
              <w:bottom w:val="nil"/>
              <w:right w:val="nil"/>
            </w:tcBorders>
            <w:shd w:val="clear" w:color="auto" w:fill="auto"/>
            <w:noWrap/>
            <w:vAlign w:val="bottom"/>
            <w:hideMark/>
          </w:tcPr>
          <w:p w14:paraId="2F857C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037DC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198</w:t>
            </w:r>
          </w:p>
        </w:tc>
        <w:tc>
          <w:tcPr>
            <w:tcW w:w="692" w:type="dxa"/>
            <w:gridSpan w:val="2"/>
            <w:tcBorders>
              <w:top w:val="nil"/>
              <w:left w:val="nil"/>
              <w:bottom w:val="nil"/>
              <w:right w:val="nil"/>
            </w:tcBorders>
            <w:shd w:val="clear" w:color="auto" w:fill="auto"/>
            <w:noWrap/>
            <w:vAlign w:val="bottom"/>
            <w:hideMark/>
          </w:tcPr>
          <w:p w14:paraId="33FBF6E8"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643BF90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BCE28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FE0D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2A587E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35B1EE2" w14:textId="36DD930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podcast10</w:t>
            </w:r>
          </w:p>
        </w:tc>
        <w:tc>
          <w:tcPr>
            <w:tcW w:w="1676" w:type="dxa"/>
            <w:gridSpan w:val="2"/>
            <w:tcBorders>
              <w:top w:val="nil"/>
              <w:left w:val="nil"/>
              <w:bottom w:val="nil"/>
              <w:right w:val="nil"/>
            </w:tcBorders>
            <w:shd w:val="clear" w:color="auto" w:fill="auto"/>
            <w:noWrap/>
            <w:vAlign w:val="bottom"/>
            <w:hideMark/>
          </w:tcPr>
          <w:p w14:paraId="59BC6A8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2C5010F1" w14:textId="2632C76E"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16A6BB1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510</w:t>
            </w:r>
          </w:p>
        </w:tc>
        <w:tc>
          <w:tcPr>
            <w:tcW w:w="807" w:type="dxa"/>
            <w:gridSpan w:val="2"/>
            <w:tcBorders>
              <w:top w:val="nil"/>
              <w:left w:val="nil"/>
              <w:bottom w:val="nil"/>
              <w:right w:val="nil"/>
            </w:tcBorders>
            <w:shd w:val="clear" w:color="auto" w:fill="auto"/>
            <w:noWrap/>
            <w:vAlign w:val="bottom"/>
            <w:hideMark/>
          </w:tcPr>
          <w:p w14:paraId="1564AE3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27C18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113</w:t>
            </w:r>
          </w:p>
        </w:tc>
        <w:tc>
          <w:tcPr>
            <w:tcW w:w="774" w:type="dxa"/>
            <w:tcBorders>
              <w:top w:val="nil"/>
              <w:left w:val="nil"/>
              <w:bottom w:val="nil"/>
              <w:right w:val="nil"/>
            </w:tcBorders>
            <w:shd w:val="clear" w:color="auto" w:fill="auto"/>
            <w:noWrap/>
            <w:vAlign w:val="bottom"/>
            <w:hideMark/>
          </w:tcPr>
          <w:p w14:paraId="7DBDDF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782C5AD2"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510</w:t>
            </w:r>
          </w:p>
        </w:tc>
        <w:tc>
          <w:tcPr>
            <w:tcW w:w="692" w:type="dxa"/>
            <w:gridSpan w:val="2"/>
            <w:tcBorders>
              <w:top w:val="nil"/>
              <w:left w:val="nil"/>
              <w:bottom w:val="nil"/>
              <w:right w:val="nil"/>
            </w:tcBorders>
            <w:shd w:val="clear" w:color="auto" w:fill="auto"/>
            <w:noWrap/>
            <w:vAlign w:val="bottom"/>
            <w:hideMark/>
          </w:tcPr>
          <w:p w14:paraId="58A5200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1C987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3B64E6F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BF2AEFF"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55B3A1C"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7D11420" w14:textId="469FACDA"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11</w:t>
            </w:r>
          </w:p>
        </w:tc>
        <w:tc>
          <w:tcPr>
            <w:tcW w:w="1676" w:type="dxa"/>
            <w:gridSpan w:val="2"/>
            <w:tcBorders>
              <w:top w:val="nil"/>
              <w:left w:val="nil"/>
              <w:bottom w:val="nil"/>
              <w:right w:val="nil"/>
            </w:tcBorders>
            <w:shd w:val="clear" w:color="auto" w:fill="auto"/>
            <w:noWrap/>
            <w:vAlign w:val="bottom"/>
            <w:hideMark/>
          </w:tcPr>
          <w:p w14:paraId="7AFDBB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731BBAA9" w14:textId="051991D1"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09D4CEF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807" w:type="dxa"/>
            <w:gridSpan w:val="2"/>
            <w:tcBorders>
              <w:top w:val="nil"/>
              <w:left w:val="nil"/>
              <w:bottom w:val="nil"/>
              <w:right w:val="nil"/>
            </w:tcBorders>
            <w:shd w:val="clear" w:color="auto" w:fill="auto"/>
            <w:noWrap/>
            <w:vAlign w:val="bottom"/>
            <w:hideMark/>
          </w:tcPr>
          <w:p w14:paraId="4414D76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E97BB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118</w:t>
            </w:r>
          </w:p>
        </w:tc>
        <w:tc>
          <w:tcPr>
            <w:tcW w:w="774" w:type="dxa"/>
            <w:tcBorders>
              <w:top w:val="nil"/>
              <w:left w:val="nil"/>
              <w:bottom w:val="nil"/>
              <w:right w:val="nil"/>
            </w:tcBorders>
            <w:shd w:val="clear" w:color="auto" w:fill="auto"/>
            <w:noWrap/>
            <w:vAlign w:val="bottom"/>
            <w:hideMark/>
          </w:tcPr>
          <w:p w14:paraId="4E100C3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58B28E73"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550FA92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54D8C2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AA44B8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F71B243"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8303984"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0D1B3E5E" w14:textId="0C12EB53" w:rsidR="00A93FC2" w:rsidRPr="00A93FC2" w:rsidRDefault="0091546C"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P</w:t>
            </w:r>
            <w:r w:rsidR="00A93FC2" w:rsidRPr="00A93FC2">
              <w:rPr>
                <w:rFonts w:ascii="Calibri" w:eastAsia="Times New Roman" w:hAnsi="Calibri" w:cs="Calibri"/>
                <w:color w:val="000000"/>
              </w:rPr>
              <w:t>odcast</w:t>
            </w:r>
            <w:r>
              <w:rPr>
                <w:rFonts w:ascii="Calibri" w:eastAsia="Times New Roman" w:hAnsi="Calibri" w:cs="Calibri"/>
                <w:color w:val="000000"/>
              </w:rPr>
              <w:t xml:space="preserve"> </w:t>
            </w:r>
            <w:r w:rsidR="00A93FC2" w:rsidRPr="00A93FC2">
              <w:rPr>
                <w:rFonts w:ascii="Calibri" w:eastAsia="Times New Roman" w:hAnsi="Calibri" w:cs="Calibri"/>
                <w:color w:val="000000"/>
              </w:rPr>
              <w:t>12</w:t>
            </w:r>
          </w:p>
        </w:tc>
        <w:tc>
          <w:tcPr>
            <w:tcW w:w="1676" w:type="dxa"/>
            <w:gridSpan w:val="2"/>
            <w:tcBorders>
              <w:top w:val="nil"/>
              <w:left w:val="nil"/>
              <w:bottom w:val="nil"/>
              <w:right w:val="nil"/>
            </w:tcBorders>
            <w:shd w:val="clear" w:color="auto" w:fill="auto"/>
            <w:noWrap/>
            <w:vAlign w:val="bottom"/>
            <w:hideMark/>
          </w:tcPr>
          <w:p w14:paraId="6934659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nil"/>
              <w:left w:val="single" w:sz="4" w:space="0" w:color="auto"/>
              <w:bottom w:val="nil"/>
              <w:right w:val="nil"/>
            </w:tcBorders>
            <w:shd w:val="clear" w:color="auto" w:fill="auto"/>
            <w:noWrap/>
            <w:vAlign w:val="bottom"/>
            <w:hideMark/>
          </w:tcPr>
          <w:p w14:paraId="1A29B8E8" w14:textId="40FBC403"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Call (KW)/ File </w:t>
            </w:r>
          </w:p>
        </w:tc>
        <w:tc>
          <w:tcPr>
            <w:tcW w:w="1213" w:type="dxa"/>
            <w:gridSpan w:val="2"/>
            <w:tcBorders>
              <w:top w:val="nil"/>
              <w:left w:val="single" w:sz="4" w:space="0" w:color="auto"/>
              <w:bottom w:val="nil"/>
              <w:right w:val="nil"/>
            </w:tcBorders>
            <w:shd w:val="clear" w:color="auto" w:fill="auto"/>
            <w:noWrap/>
            <w:vAlign w:val="bottom"/>
            <w:hideMark/>
          </w:tcPr>
          <w:p w14:paraId="4DA763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54</w:t>
            </w:r>
          </w:p>
        </w:tc>
        <w:tc>
          <w:tcPr>
            <w:tcW w:w="807" w:type="dxa"/>
            <w:gridSpan w:val="2"/>
            <w:tcBorders>
              <w:top w:val="nil"/>
              <w:left w:val="nil"/>
              <w:bottom w:val="nil"/>
              <w:right w:val="nil"/>
            </w:tcBorders>
            <w:shd w:val="clear" w:color="auto" w:fill="auto"/>
            <w:noWrap/>
            <w:vAlign w:val="bottom"/>
            <w:hideMark/>
          </w:tcPr>
          <w:p w14:paraId="299F952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A292F7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nil"/>
              <w:right w:val="nil"/>
            </w:tcBorders>
            <w:shd w:val="clear" w:color="auto" w:fill="auto"/>
            <w:noWrap/>
            <w:vAlign w:val="bottom"/>
            <w:hideMark/>
          </w:tcPr>
          <w:p w14:paraId="490DBFB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2F80BC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54</w:t>
            </w:r>
          </w:p>
        </w:tc>
        <w:tc>
          <w:tcPr>
            <w:tcW w:w="692" w:type="dxa"/>
            <w:gridSpan w:val="2"/>
            <w:tcBorders>
              <w:top w:val="nil"/>
              <w:left w:val="nil"/>
              <w:bottom w:val="nil"/>
              <w:right w:val="nil"/>
            </w:tcBorders>
            <w:shd w:val="clear" w:color="auto" w:fill="auto"/>
            <w:noWrap/>
            <w:vAlign w:val="bottom"/>
            <w:hideMark/>
          </w:tcPr>
          <w:p w14:paraId="78BDFFF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784" w:type="dxa"/>
            <w:gridSpan w:val="2"/>
            <w:tcBorders>
              <w:top w:val="nil"/>
              <w:left w:val="nil"/>
              <w:bottom w:val="nil"/>
              <w:right w:val="nil"/>
            </w:tcBorders>
            <w:shd w:val="clear" w:color="auto" w:fill="auto"/>
            <w:noWrap/>
            <w:vAlign w:val="bottom"/>
            <w:hideMark/>
          </w:tcPr>
          <w:p w14:paraId="2C12DA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6A613D1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99C92CE" w14:textId="77777777" w:rsidTr="002020F5">
        <w:trPr>
          <w:trHeight w:val="288"/>
        </w:trPr>
        <w:tc>
          <w:tcPr>
            <w:tcW w:w="1604" w:type="dxa"/>
            <w:gridSpan w:val="2"/>
            <w:tcBorders>
              <w:top w:val="single" w:sz="4" w:space="0" w:color="auto"/>
              <w:left w:val="nil"/>
              <w:bottom w:val="single" w:sz="4" w:space="0" w:color="auto"/>
              <w:right w:val="nil"/>
            </w:tcBorders>
            <w:shd w:val="clear" w:color="auto" w:fill="auto"/>
            <w:noWrap/>
            <w:vAlign w:val="bottom"/>
            <w:hideMark/>
          </w:tcPr>
          <w:p w14:paraId="37D0877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ONC</w:t>
            </w:r>
          </w:p>
        </w:tc>
        <w:tc>
          <w:tcPr>
            <w:tcW w:w="1641" w:type="dxa"/>
            <w:tcBorders>
              <w:top w:val="single" w:sz="4" w:space="0" w:color="auto"/>
              <w:left w:val="nil"/>
              <w:bottom w:val="single" w:sz="4" w:space="0" w:color="auto"/>
              <w:right w:val="nil"/>
            </w:tcBorders>
            <w:shd w:val="clear" w:color="auto" w:fill="auto"/>
            <w:noWrap/>
            <w:vAlign w:val="bottom"/>
            <w:hideMark/>
          </w:tcPr>
          <w:p w14:paraId="55E8980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Berkley Canyon</w:t>
            </w:r>
          </w:p>
        </w:tc>
        <w:tc>
          <w:tcPr>
            <w:tcW w:w="1676" w:type="dxa"/>
            <w:gridSpan w:val="2"/>
            <w:tcBorders>
              <w:top w:val="single" w:sz="4" w:space="0" w:color="auto"/>
              <w:left w:val="nil"/>
              <w:bottom w:val="single" w:sz="4" w:space="0" w:color="auto"/>
              <w:right w:val="nil"/>
            </w:tcBorders>
            <w:shd w:val="clear" w:color="auto" w:fill="auto"/>
            <w:noWrap/>
            <w:vAlign w:val="bottom"/>
            <w:hideMark/>
          </w:tcPr>
          <w:p w14:paraId="571CEAD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9C04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single" w:sz="4" w:space="0" w:color="auto"/>
              <w:left w:val="nil"/>
              <w:bottom w:val="single" w:sz="4" w:space="0" w:color="auto"/>
              <w:right w:val="nil"/>
            </w:tcBorders>
            <w:shd w:val="clear" w:color="auto" w:fill="auto"/>
            <w:noWrap/>
            <w:vAlign w:val="bottom"/>
            <w:hideMark/>
          </w:tcPr>
          <w:p w14:paraId="73012D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1626</w:t>
            </w:r>
          </w:p>
        </w:tc>
        <w:tc>
          <w:tcPr>
            <w:tcW w:w="807" w:type="dxa"/>
            <w:gridSpan w:val="2"/>
            <w:tcBorders>
              <w:top w:val="single" w:sz="4" w:space="0" w:color="auto"/>
              <w:left w:val="nil"/>
              <w:bottom w:val="single" w:sz="4" w:space="0" w:color="auto"/>
              <w:right w:val="nil"/>
            </w:tcBorders>
            <w:shd w:val="clear" w:color="auto" w:fill="auto"/>
            <w:noWrap/>
            <w:vAlign w:val="bottom"/>
            <w:hideMark/>
          </w:tcPr>
          <w:p w14:paraId="0F29D80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9392</w:t>
            </w:r>
          </w:p>
        </w:tc>
        <w:tc>
          <w:tcPr>
            <w:tcW w:w="792" w:type="dxa"/>
            <w:gridSpan w:val="2"/>
            <w:tcBorders>
              <w:top w:val="single" w:sz="4" w:space="0" w:color="auto"/>
              <w:left w:val="nil"/>
              <w:bottom w:val="single" w:sz="4" w:space="0" w:color="auto"/>
              <w:right w:val="nil"/>
            </w:tcBorders>
            <w:shd w:val="clear" w:color="auto" w:fill="auto"/>
            <w:noWrap/>
            <w:vAlign w:val="bottom"/>
            <w:hideMark/>
          </w:tcPr>
          <w:p w14:paraId="5350BCD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156</w:t>
            </w:r>
          </w:p>
        </w:tc>
        <w:tc>
          <w:tcPr>
            <w:tcW w:w="774" w:type="dxa"/>
            <w:tcBorders>
              <w:top w:val="single" w:sz="4" w:space="0" w:color="auto"/>
              <w:left w:val="nil"/>
              <w:bottom w:val="single" w:sz="4" w:space="0" w:color="auto"/>
              <w:right w:val="nil"/>
            </w:tcBorders>
            <w:shd w:val="clear" w:color="auto" w:fill="auto"/>
            <w:noWrap/>
            <w:vAlign w:val="bottom"/>
            <w:hideMark/>
          </w:tcPr>
          <w:p w14:paraId="5B693E1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2946</w:t>
            </w:r>
          </w:p>
        </w:tc>
        <w:tc>
          <w:tcPr>
            <w:tcW w:w="1207" w:type="dxa"/>
            <w:gridSpan w:val="2"/>
            <w:tcBorders>
              <w:top w:val="single" w:sz="4" w:space="0" w:color="auto"/>
              <w:left w:val="single" w:sz="4" w:space="0" w:color="auto"/>
              <w:bottom w:val="single" w:sz="4" w:space="0" w:color="auto"/>
              <w:right w:val="nil"/>
            </w:tcBorders>
            <w:shd w:val="clear" w:color="auto" w:fill="auto"/>
            <w:noWrap/>
            <w:vAlign w:val="bottom"/>
            <w:hideMark/>
          </w:tcPr>
          <w:p w14:paraId="6F80358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130</w:t>
            </w:r>
          </w:p>
        </w:tc>
        <w:tc>
          <w:tcPr>
            <w:tcW w:w="692" w:type="dxa"/>
            <w:gridSpan w:val="2"/>
            <w:tcBorders>
              <w:top w:val="single" w:sz="4" w:space="0" w:color="auto"/>
              <w:left w:val="nil"/>
              <w:bottom w:val="single" w:sz="4" w:space="0" w:color="auto"/>
              <w:right w:val="nil"/>
            </w:tcBorders>
            <w:shd w:val="clear" w:color="auto" w:fill="auto"/>
            <w:noWrap/>
            <w:vAlign w:val="bottom"/>
            <w:hideMark/>
          </w:tcPr>
          <w:p w14:paraId="24932E5A"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834</w:t>
            </w:r>
          </w:p>
        </w:tc>
        <w:tc>
          <w:tcPr>
            <w:tcW w:w="784" w:type="dxa"/>
            <w:gridSpan w:val="2"/>
            <w:tcBorders>
              <w:top w:val="single" w:sz="4" w:space="0" w:color="auto"/>
              <w:left w:val="nil"/>
              <w:bottom w:val="single" w:sz="4" w:space="0" w:color="auto"/>
              <w:right w:val="nil"/>
            </w:tcBorders>
            <w:shd w:val="clear" w:color="auto" w:fill="auto"/>
            <w:noWrap/>
            <w:vAlign w:val="bottom"/>
            <w:hideMark/>
          </w:tcPr>
          <w:p w14:paraId="3D65FB2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single" w:sz="4" w:space="0" w:color="auto"/>
              <w:left w:val="nil"/>
              <w:bottom w:val="single" w:sz="4" w:space="0" w:color="auto"/>
              <w:right w:val="single" w:sz="4" w:space="0" w:color="auto"/>
            </w:tcBorders>
            <w:shd w:val="clear" w:color="auto" w:fill="auto"/>
            <w:noWrap/>
            <w:vAlign w:val="bottom"/>
            <w:hideMark/>
          </w:tcPr>
          <w:p w14:paraId="0C60D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418</w:t>
            </w:r>
          </w:p>
        </w:tc>
      </w:tr>
      <w:tr w:rsidR="002020F5" w:rsidRPr="00A93FC2" w14:paraId="382A337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6B8D33D"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CRP</w:t>
            </w:r>
          </w:p>
        </w:tc>
        <w:tc>
          <w:tcPr>
            <w:tcW w:w="1641" w:type="dxa"/>
            <w:tcBorders>
              <w:top w:val="nil"/>
              <w:left w:val="nil"/>
              <w:bottom w:val="nil"/>
              <w:right w:val="nil"/>
            </w:tcBorders>
            <w:shd w:val="clear" w:color="auto" w:fill="auto"/>
            <w:noWrap/>
            <w:vAlign w:val="bottom"/>
            <w:hideMark/>
          </w:tcPr>
          <w:p w14:paraId="7B8C7BEF"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WVanIsl</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577B898B"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9586DF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107E853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10384</w:t>
            </w:r>
          </w:p>
        </w:tc>
        <w:tc>
          <w:tcPr>
            <w:tcW w:w="807" w:type="dxa"/>
            <w:gridSpan w:val="2"/>
            <w:tcBorders>
              <w:top w:val="nil"/>
              <w:left w:val="nil"/>
              <w:bottom w:val="nil"/>
              <w:right w:val="nil"/>
            </w:tcBorders>
            <w:shd w:val="clear" w:color="auto" w:fill="auto"/>
            <w:noWrap/>
            <w:vAlign w:val="bottom"/>
            <w:hideMark/>
          </w:tcPr>
          <w:p w14:paraId="60C9D14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2757</w:t>
            </w:r>
          </w:p>
        </w:tc>
        <w:tc>
          <w:tcPr>
            <w:tcW w:w="792" w:type="dxa"/>
            <w:gridSpan w:val="2"/>
            <w:tcBorders>
              <w:top w:val="nil"/>
              <w:left w:val="nil"/>
              <w:bottom w:val="nil"/>
              <w:right w:val="nil"/>
            </w:tcBorders>
            <w:shd w:val="clear" w:color="auto" w:fill="auto"/>
            <w:noWrap/>
            <w:vAlign w:val="bottom"/>
            <w:hideMark/>
          </w:tcPr>
          <w:p w14:paraId="396E1D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5054</w:t>
            </w:r>
          </w:p>
        </w:tc>
        <w:tc>
          <w:tcPr>
            <w:tcW w:w="774" w:type="dxa"/>
            <w:tcBorders>
              <w:top w:val="nil"/>
              <w:left w:val="nil"/>
              <w:bottom w:val="nil"/>
              <w:right w:val="nil"/>
            </w:tcBorders>
            <w:shd w:val="clear" w:color="auto" w:fill="auto"/>
            <w:noWrap/>
            <w:vAlign w:val="bottom"/>
            <w:hideMark/>
          </w:tcPr>
          <w:p w14:paraId="50757F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95861</w:t>
            </w:r>
          </w:p>
        </w:tc>
        <w:tc>
          <w:tcPr>
            <w:tcW w:w="1207" w:type="dxa"/>
            <w:gridSpan w:val="2"/>
            <w:tcBorders>
              <w:top w:val="nil"/>
              <w:left w:val="single" w:sz="4" w:space="0" w:color="auto"/>
              <w:bottom w:val="nil"/>
              <w:right w:val="nil"/>
            </w:tcBorders>
            <w:shd w:val="clear" w:color="auto" w:fill="auto"/>
            <w:noWrap/>
            <w:vAlign w:val="bottom"/>
            <w:hideMark/>
          </w:tcPr>
          <w:p w14:paraId="46A3125C"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48</w:t>
            </w:r>
          </w:p>
        </w:tc>
        <w:tc>
          <w:tcPr>
            <w:tcW w:w="692" w:type="dxa"/>
            <w:gridSpan w:val="2"/>
            <w:tcBorders>
              <w:top w:val="nil"/>
              <w:left w:val="nil"/>
              <w:bottom w:val="nil"/>
              <w:right w:val="nil"/>
            </w:tcBorders>
            <w:shd w:val="clear" w:color="auto" w:fill="auto"/>
            <w:noWrap/>
            <w:vAlign w:val="bottom"/>
            <w:hideMark/>
          </w:tcPr>
          <w:p w14:paraId="7904208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5336</w:t>
            </w:r>
          </w:p>
        </w:tc>
        <w:tc>
          <w:tcPr>
            <w:tcW w:w="784" w:type="dxa"/>
            <w:gridSpan w:val="2"/>
            <w:tcBorders>
              <w:top w:val="nil"/>
              <w:left w:val="nil"/>
              <w:bottom w:val="nil"/>
              <w:right w:val="nil"/>
            </w:tcBorders>
            <w:shd w:val="clear" w:color="auto" w:fill="auto"/>
            <w:noWrap/>
            <w:vAlign w:val="bottom"/>
            <w:hideMark/>
          </w:tcPr>
          <w:p w14:paraId="2E608B0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4558</w:t>
            </w:r>
          </w:p>
        </w:tc>
        <w:tc>
          <w:tcPr>
            <w:tcW w:w="616" w:type="dxa"/>
            <w:tcBorders>
              <w:top w:val="nil"/>
              <w:left w:val="nil"/>
              <w:bottom w:val="nil"/>
              <w:right w:val="single" w:sz="4" w:space="0" w:color="auto"/>
            </w:tcBorders>
            <w:shd w:val="clear" w:color="auto" w:fill="auto"/>
            <w:noWrap/>
            <w:vAlign w:val="bottom"/>
            <w:hideMark/>
          </w:tcPr>
          <w:p w14:paraId="48C13C1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258</w:t>
            </w:r>
          </w:p>
        </w:tc>
      </w:tr>
      <w:tr w:rsidR="002020F5" w:rsidRPr="00A93FC2" w14:paraId="18A41458"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60432AB"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2A18A1F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NorthBc</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0E094989"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1556BBFA"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nil"/>
              <w:right w:val="nil"/>
            </w:tcBorders>
            <w:shd w:val="clear" w:color="auto" w:fill="auto"/>
            <w:noWrap/>
            <w:vAlign w:val="bottom"/>
            <w:hideMark/>
          </w:tcPr>
          <w:p w14:paraId="3B7629E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6886</w:t>
            </w:r>
          </w:p>
        </w:tc>
        <w:tc>
          <w:tcPr>
            <w:tcW w:w="807" w:type="dxa"/>
            <w:gridSpan w:val="2"/>
            <w:tcBorders>
              <w:top w:val="nil"/>
              <w:left w:val="nil"/>
              <w:bottom w:val="nil"/>
              <w:right w:val="nil"/>
            </w:tcBorders>
            <w:shd w:val="clear" w:color="auto" w:fill="auto"/>
            <w:noWrap/>
            <w:vAlign w:val="center"/>
            <w:hideMark/>
          </w:tcPr>
          <w:p w14:paraId="3F336D92" w14:textId="77777777" w:rsidR="00A93FC2" w:rsidRPr="00A93FC2" w:rsidRDefault="00A93FC2" w:rsidP="00A93FC2">
            <w:pPr>
              <w:spacing w:after="0" w:line="240" w:lineRule="auto"/>
              <w:jc w:val="right"/>
              <w:rPr>
                <w:rFonts w:ascii="Lucida Console" w:eastAsia="Times New Roman" w:hAnsi="Lucida Console" w:cs="Calibri"/>
                <w:color w:val="000000"/>
                <w:sz w:val="16"/>
                <w:szCs w:val="16"/>
              </w:rPr>
            </w:pPr>
            <w:r w:rsidRPr="00A93FC2">
              <w:rPr>
                <w:rFonts w:ascii="Lucida Console" w:eastAsia="Times New Roman" w:hAnsi="Lucida Console" w:cs="Calibri"/>
                <w:color w:val="000000"/>
                <w:sz w:val="16"/>
                <w:szCs w:val="16"/>
              </w:rPr>
              <w:t>10696</w:t>
            </w:r>
          </w:p>
        </w:tc>
        <w:tc>
          <w:tcPr>
            <w:tcW w:w="792" w:type="dxa"/>
            <w:gridSpan w:val="2"/>
            <w:tcBorders>
              <w:top w:val="nil"/>
              <w:left w:val="nil"/>
              <w:bottom w:val="nil"/>
              <w:right w:val="nil"/>
            </w:tcBorders>
            <w:shd w:val="clear" w:color="auto" w:fill="auto"/>
            <w:noWrap/>
            <w:vAlign w:val="bottom"/>
            <w:hideMark/>
          </w:tcPr>
          <w:p w14:paraId="32FF59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1178</w:t>
            </w:r>
          </w:p>
        </w:tc>
        <w:tc>
          <w:tcPr>
            <w:tcW w:w="774" w:type="dxa"/>
            <w:tcBorders>
              <w:top w:val="nil"/>
              <w:left w:val="nil"/>
              <w:bottom w:val="nil"/>
              <w:right w:val="nil"/>
            </w:tcBorders>
            <w:shd w:val="clear" w:color="auto" w:fill="auto"/>
            <w:noWrap/>
            <w:vAlign w:val="bottom"/>
            <w:hideMark/>
          </w:tcPr>
          <w:p w14:paraId="0910A71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26058</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EE74DA9"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single" w:sz="4" w:space="0" w:color="auto"/>
              <w:right w:val="nil"/>
            </w:tcBorders>
            <w:shd w:val="clear" w:color="auto" w:fill="auto"/>
            <w:noWrap/>
            <w:vAlign w:val="bottom"/>
            <w:hideMark/>
          </w:tcPr>
          <w:p w14:paraId="6A9B359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2309</w:t>
            </w:r>
          </w:p>
        </w:tc>
        <w:tc>
          <w:tcPr>
            <w:tcW w:w="784" w:type="dxa"/>
            <w:gridSpan w:val="2"/>
            <w:tcBorders>
              <w:top w:val="nil"/>
              <w:left w:val="nil"/>
              <w:bottom w:val="single" w:sz="4" w:space="0" w:color="auto"/>
              <w:right w:val="nil"/>
            </w:tcBorders>
            <w:shd w:val="clear" w:color="auto" w:fill="auto"/>
            <w:noWrap/>
            <w:vAlign w:val="bottom"/>
            <w:hideMark/>
          </w:tcPr>
          <w:p w14:paraId="5F63E2F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3501</w:t>
            </w:r>
          </w:p>
        </w:tc>
        <w:tc>
          <w:tcPr>
            <w:tcW w:w="616" w:type="dxa"/>
            <w:tcBorders>
              <w:top w:val="nil"/>
              <w:left w:val="nil"/>
              <w:bottom w:val="single" w:sz="4" w:space="0" w:color="auto"/>
              <w:right w:val="single" w:sz="4" w:space="0" w:color="auto"/>
            </w:tcBorders>
            <w:shd w:val="clear" w:color="auto" w:fill="auto"/>
            <w:noWrap/>
            <w:vAlign w:val="bottom"/>
            <w:hideMark/>
          </w:tcPr>
          <w:p w14:paraId="1606A99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947</w:t>
            </w:r>
          </w:p>
        </w:tc>
      </w:tr>
      <w:tr w:rsidR="002020F5" w:rsidRPr="00A93FC2" w14:paraId="76C9A575"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69AD205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DFO WDLP</w:t>
            </w:r>
          </w:p>
        </w:tc>
        <w:tc>
          <w:tcPr>
            <w:tcW w:w="1641" w:type="dxa"/>
            <w:tcBorders>
              <w:top w:val="nil"/>
              <w:left w:val="nil"/>
              <w:bottom w:val="nil"/>
              <w:right w:val="nil"/>
            </w:tcBorders>
            <w:shd w:val="clear" w:color="auto" w:fill="auto"/>
            <w:noWrap/>
            <w:vAlign w:val="bottom"/>
            <w:hideMark/>
          </w:tcPr>
          <w:p w14:paraId="31BDFE60"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CarmanahPt</w:t>
            </w:r>
            <w:proofErr w:type="spellEnd"/>
            <w:r w:rsidRPr="00A93FC2">
              <w:rPr>
                <w:rFonts w:ascii="Calibri" w:eastAsia="Times New Roman" w:hAnsi="Calibri" w:cs="Calibri"/>
                <w:color w:val="000000"/>
              </w:rPr>
              <w:t xml:space="preserve">           </w:t>
            </w:r>
          </w:p>
        </w:tc>
        <w:tc>
          <w:tcPr>
            <w:tcW w:w="1676" w:type="dxa"/>
            <w:gridSpan w:val="2"/>
            <w:tcBorders>
              <w:top w:val="nil"/>
              <w:left w:val="nil"/>
              <w:bottom w:val="nil"/>
              <w:right w:val="nil"/>
            </w:tcBorders>
            <w:shd w:val="clear" w:color="auto" w:fill="auto"/>
            <w:noWrap/>
            <w:vAlign w:val="bottom"/>
            <w:hideMark/>
          </w:tcPr>
          <w:p w14:paraId="60D463C4"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F044D9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single" w:sz="4" w:space="0" w:color="auto"/>
              <w:left w:val="nil"/>
              <w:bottom w:val="nil"/>
              <w:right w:val="nil"/>
            </w:tcBorders>
            <w:shd w:val="clear" w:color="auto" w:fill="auto"/>
            <w:noWrap/>
            <w:vAlign w:val="bottom"/>
            <w:hideMark/>
          </w:tcPr>
          <w:p w14:paraId="732074B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2668</w:t>
            </w:r>
          </w:p>
        </w:tc>
        <w:tc>
          <w:tcPr>
            <w:tcW w:w="807" w:type="dxa"/>
            <w:gridSpan w:val="2"/>
            <w:tcBorders>
              <w:top w:val="single" w:sz="4" w:space="0" w:color="auto"/>
              <w:left w:val="nil"/>
              <w:bottom w:val="nil"/>
              <w:right w:val="nil"/>
            </w:tcBorders>
            <w:shd w:val="clear" w:color="auto" w:fill="auto"/>
            <w:noWrap/>
            <w:vAlign w:val="bottom"/>
            <w:hideMark/>
          </w:tcPr>
          <w:p w14:paraId="3F2A5D6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w:t>
            </w:r>
          </w:p>
        </w:tc>
        <w:tc>
          <w:tcPr>
            <w:tcW w:w="792" w:type="dxa"/>
            <w:gridSpan w:val="2"/>
            <w:tcBorders>
              <w:top w:val="single" w:sz="4" w:space="0" w:color="auto"/>
              <w:left w:val="nil"/>
              <w:bottom w:val="nil"/>
              <w:right w:val="nil"/>
            </w:tcBorders>
            <w:shd w:val="clear" w:color="auto" w:fill="auto"/>
            <w:noWrap/>
            <w:vAlign w:val="bottom"/>
            <w:hideMark/>
          </w:tcPr>
          <w:p w14:paraId="574F33C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297</w:t>
            </w:r>
          </w:p>
        </w:tc>
        <w:tc>
          <w:tcPr>
            <w:tcW w:w="774" w:type="dxa"/>
            <w:tcBorders>
              <w:top w:val="single" w:sz="4" w:space="0" w:color="auto"/>
              <w:left w:val="nil"/>
              <w:bottom w:val="nil"/>
              <w:right w:val="nil"/>
            </w:tcBorders>
            <w:shd w:val="clear" w:color="auto" w:fill="auto"/>
            <w:noWrap/>
            <w:vAlign w:val="bottom"/>
            <w:hideMark/>
          </w:tcPr>
          <w:p w14:paraId="14824BF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nil"/>
              <w:right w:val="nil"/>
            </w:tcBorders>
            <w:shd w:val="clear" w:color="auto" w:fill="auto"/>
            <w:noWrap/>
            <w:vAlign w:val="bottom"/>
            <w:hideMark/>
          </w:tcPr>
          <w:p w14:paraId="65A7E637"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1610</w:t>
            </w:r>
          </w:p>
        </w:tc>
        <w:tc>
          <w:tcPr>
            <w:tcW w:w="692" w:type="dxa"/>
            <w:gridSpan w:val="2"/>
            <w:tcBorders>
              <w:top w:val="nil"/>
              <w:left w:val="nil"/>
              <w:bottom w:val="nil"/>
              <w:right w:val="nil"/>
            </w:tcBorders>
            <w:shd w:val="clear" w:color="auto" w:fill="auto"/>
            <w:noWrap/>
            <w:vAlign w:val="bottom"/>
            <w:hideMark/>
          </w:tcPr>
          <w:p w14:paraId="7537B660"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694</w:t>
            </w:r>
          </w:p>
        </w:tc>
        <w:tc>
          <w:tcPr>
            <w:tcW w:w="784" w:type="dxa"/>
            <w:gridSpan w:val="2"/>
            <w:tcBorders>
              <w:top w:val="nil"/>
              <w:left w:val="nil"/>
              <w:bottom w:val="nil"/>
              <w:right w:val="nil"/>
            </w:tcBorders>
            <w:shd w:val="clear" w:color="auto" w:fill="auto"/>
            <w:noWrap/>
            <w:vAlign w:val="bottom"/>
            <w:hideMark/>
          </w:tcPr>
          <w:p w14:paraId="755C7E6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364</w:t>
            </w:r>
          </w:p>
        </w:tc>
        <w:tc>
          <w:tcPr>
            <w:tcW w:w="616" w:type="dxa"/>
            <w:tcBorders>
              <w:top w:val="nil"/>
              <w:left w:val="nil"/>
              <w:bottom w:val="nil"/>
              <w:right w:val="single" w:sz="4" w:space="0" w:color="auto"/>
            </w:tcBorders>
            <w:shd w:val="clear" w:color="auto" w:fill="auto"/>
            <w:noWrap/>
            <w:vAlign w:val="bottom"/>
            <w:hideMark/>
          </w:tcPr>
          <w:p w14:paraId="786932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A6CC091"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30DD63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38400CC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0C372D3A"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3BCEB20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038FC9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4777</w:t>
            </w:r>
          </w:p>
        </w:tc>
        <w:tc>
          <w:tcPr>
            <w:tcW w:w="807" w:type="dxa"/>
            <w:gridSpan w:val="2"/>
            <w:tcBorders>
              <w:top w:val="nil"/>
              <w:left w:val="nil"/>
              <w:bottom w:val="nil"/>
              <w:right w:val="nil"/>
            </w:tcBorders>
            <w:shd w:val="clear" w:color="auto" w:fill="auto"/>
            <w:noWrap/>
            <w:vAlign w:val="bottom"/>
            <w:hideMark/>
          </w:tcPr>
          <w:p w14:paraId="3E3008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3C8101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190</w:t>
            </w:r>
          </w:p>
        </w:tc>
        <w:tc>
          <w:tcPr>
            <w:tcW w:w="774" w:type="dxa"/>
            <w:tcBorders>
              <w:top w:val="nil"/>
              <w:left w:val="nil"/>
              <w:bottom w:val="nil"/>
              <w:right w:val="nil"/>
            </w:tcBorders>
            <w:shd w:val="clear" w:color="auto" w:fill="auto"/>
            <w:noWrap/>
            <w:vAlign w:val="bottom"/>
            <w:hideMark/>
          </w:tcPr>
          <w:p w14:paraId="3D1ED32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131</w:t>
            </w:r>
          </w:p>
        </w:tc>
        <w:tc>
          <w:tcPr>
            <w:tcW w:w="1207" w:type="dxa"/>
            <w:gridSpan w:val="2"/>
            <w:tcBorders>
              <w:top w:val="nil"/>
              <w:left w:val="single" w:sz="4" w:space="0" w:color="auto"/>
              <w:bottom w:val="nil"/>
              <w:right w:val="nil"/>
            </w:tcBorders>
            <w:shd w:val="clear" w:color="auto" w:fill="auto"/>
            <w:noWrap/>
            <w:vAlign w:val="bottom"/>
            <w:hideMark/>
          </w:tcPr>
          <w:p w14:paraId="62980005"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4184</w:t>
            </w:r>
          </w:p>
        </w:tc>
        <w:tc>
          <w:tcPr>
            <w:tcW w:w="692" w:type="dxa"/>
            <w:gridSpan w:val="2"/>
            <w:tcBorders>
              <w:top w:val="nil"/>
              <w:left w:val="nil"/>
              <w:bottom w:val="nil"/>
              <w:right w:val="nil"/>
            </w:tcBorders>
            <w:shd w:val="clear" w:color="auto" w:fill="auto"/>
            <w:noWrap/>
            <w:vAlign w:val="bottom"/>
            <w:hideMark/>
          </w:tcPr>
          <w:p w14:paraId="7C45B321"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593</w:t>
            </w:r>
          </w:p>
        </w:tc>
        <w:tc>
          <w:tcPr>
            <w:tcW w:w="784" w:type="dxa"/>
            <w:gridSpan w:val="2"/>
            <w:tcBorders>
              <w:top w:val="nil"/>
              <w:left w:val="nil"/>
              <w:bottom w:val="nil"/>
              <w:right w:val="nil"/>
            </w:tcBorders>
            <w:shd w:val="clear" w:color="auto" w:fill="auto"/>
            <w:noWrap/>
            <w:vAlign w:val="bottom"/>
            <w:hideMark/>
          </w:tcPr>
          <w:p w14:paraId="18F5E7B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CC7DCC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6377F6C"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924361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4D3C122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StrGeoN1</w:t>
            </w:r>
          </w:p>
        </w:tc>
        <w:tc>
          <w:tcPr>
            <w:tcW w:w="1676" w:type="dxa"/>
            <w:gridSpan w:val="2"/>
            <w:tcBorders>
              <w:top w:val="nil"/>
              <w:left w:val="nil"/>
              <w:bottom w:val="nil"/>
              <w:right w:val="nil"/>
            </w:tcBorders>
            <w:shd w:val="clear" w:color="auto" w:fill="auto"/>
            <w:noWrap/>
            <w:vAlign w:val="bottom"/>
            <w:hideMark/>
          </w:tcPr>
          <w:p w14:paraId="14906CE8"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03AECFD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468DAA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324</w:t>
            </w:r>
          </w:p>
        </w:tc>
        <w:tc>
          <w:tcPr>
            <w:tcW w:w="807" w:type="dxa"/>
            <w:gridSpan w:val="2"/>
            <w:tcBorders>
              <w:top w:val="nil"/>
              <w:left w:val="nil"/>
              <w:bottom w:val="nil"/>
              <w:right w:val="nil"/>
            </w:tcBorders>
            <w:shd w:val="clear" w:color="auto" w:fill="auto"/>
            <w:noWrap/>
            <w:vAlign w:val="bottom"/>
            <w:hideMark/>
          </w:tcPr>
          <w:p w14:paraId="2599073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7AB5CA6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w:t>
            </w:r>
          </w:p>
        </w:tc>
        <w:tc>
          <w:tcPr>
            <w:tcW w:w="774" w:type="dxa"/>
            <w:tcBorders>
              <w:top w:val="nil"/>
              <w:left w:val="nil"/>
              <w:bottom w:val="nil"/>
              <w:right w:val="nil"/>
            </w:tcBorders>
            <w:shd w:val="clear" w:color="auto" w:fill="auto"/>
            <w:noWrap/>
            <w:vAlign w:val="bottom"/>
            <w:hideMark/>
          </w:tcPr>
          <w:p w14:paraId="2B2399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42</w:t>
            </w:r>
          </w:p>
        </w:tc>
        <w:tc>
          <w:tcPr>
            <w:tcW w:w="1207" w:type="dxa"/>
            <w:gridSpan w:val="2"/>
            <w:tcBorders>
              <w:top w:val="nil"/>
              <w:left w:val="single" w:sz="4" w:space="0" w:color="auto"/>
              <w:bottom w:val="nil"/>
              <w:right w:val="nil"/>
            </w:tcBorders>
            <w:shd w:val="clear" w:color="auto" w:fill="auto"/>
            <w:noWrap/>
            <w:vAlign w:val="bottom"/>
            <w:hideMark/>
          </w:tcPr>
          <w:p w14:paraId="0FC2D9AD"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0</w:t>
            </w:r>
          </w:p>
        </w:tc>
        <w:tc>
          <w:tcPr>
            <w:tcW w:w="692" w:type="dxa"/>
            <w:gridSpan w:val="2"/>
            <w:tcBorders>
              <w:top w:val="nil"/>
              <w:left w:val="nil"/>
              <w:bottom w:val="nil"/>
              <w:right w:val="nil"/>
            </w:tcBorders>
            <w:shd w:val="clear" w:color="auto" w:fill="auto"/>
            <w:noWrap/>
            <w:vAlign w:val="bottom"/>
            <w:hideMark/>
          </w:tcPr>
          <w:p w14:paraId="41256FDB"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324</w:t>
            </w:r>
          </w:p>
        </w:tc>
        <w:tc>
          <w:tcPr>
            <w:tcW w:w="784" w:type="dxa"/>
            <w:gridSpan w:val="2"/>
            <w:tcBorders>
              <w:top w:val="nil"/>
              <w:left w:val="nil"/>
              <w:bottom w:val="nil"/>
              <w:right w:val="nil"/>
            </w:tcBorders>
            <w:shd w:val="clear" w:color="auto" w:fill="auto"/>
            <w:noWrap/>
            <w:vAlign w:val="bottom"/>
            <w:hideMark/>
          </w:tcPr>
          <w:p w14:paraId="5440EC4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59B4C00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8E96CA0"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A201287"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5B7372A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StrGeoS1</w:t>
            </w:r>
          </w:p>
        </w:tc>
        <w:tc>
          <w:tcPr>
            <w:tcW w:w="1676" w:type="dxa"/>
            <w:gridSpan w:val="2"/>
            <w:tcBorders>
              <w:top w:val="nil"/>
              <w:left w:val="nil"/>
              <w:bottom w:val="nil"/>
              <w:right w:val="nil"/>
            </w:tcBorders>
            <w:shd w:val="clear" w:color="auto" w:fill="auto"/>
            <w:noWrap/>
            <w:vAlign w:val="bottom"/>
            <w:hideMark/>
          </w:tcPr>
          <w:p w14:paraId="77032213"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4E3F1AD4"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65F50E7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350</w:t>
            </w:r>
          </w:p>
        </w:tc>
        <w:tc>
          <w:tcPr>
            <w:tcW w:w="807" w:type="dxa"/>
            <w:gridSpan w:val="2"/>
            <w:tcBorders>
              <w:top w:val="nil"/>
              <w:left w:val="nil"/>
              <w:bottom w:val="nil"/>
              <w:right w:val="nil"/>
            </w:tcBorders>
            <w:shd w:val="clear" w:color="auto" w:fill="auto"/>
            <w:noWrap/>
            <w:vAlign w:val="bottom"/>
            <w:hideMark/>
          </w:tcPr>
          <w:p w14:paraId="0538775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62483B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74" w:type="dxa"/>
            <w:tcBorders>
              <w:top w:val="nil"/>
              <w:left w:val="nil"/>
              <w:bottom w:val="nil"/>
              <w:right w:val="nil"/>
            </w:tcBorders>
            <w:shd w:val="clear" w:color="auto" w:fill="auto"/>
            <w:noWrap/>
            <w:vAlign w:val="bottom"/>
            <w:hideMark/>
          </w:tcPr>
          <w:p w14:paraId="0818A16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221</w:t>
            </w:r>
          </w:p>
        </w:tc>
        <w:tc>
          <w:tcPr>
            <w:tcW w:w="1207" w:type="dxa"/>
            <w:gridSpan w:val="2"/>
            <w:tcBorders>
              <w:top w:val="nil"/>
              <w:left w:val="single" w:sz="4" w:space="0" w:color="auto"/>
              <w:bottom w:val="nil"/>
              <w:right w:val="nil"/>
            </w:tcBorders>
            <w:shd w:val="clear" w:color="auto" w:fill="auto"/>
            <w:noWrap/>
            <w:vAlign w:val="bottom"/>
            <w:hideMark/>
          </w:tcPr>
          <w:p w14:paraId="33F442A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159</w:t>
            </w:r>
          </w:p>
        </w:tc>
        <w:tc>
          <w:tcPr>
            <w:tcW w:w="692" w:type="dxa"/>
            <w:gridSpan w:val="2"/>
            <w:tcBorders>
              <w:top w:val="nil"/>
              <w:left w:val="nil"/>
              <w:bottom w:val="nil"/>
              <w:right w:val="nil"/>
            </w:tcBorders>
            <w:shd w:val="clear" w:color="auto" w:fill="auto"/>
            <w:noWrap/>
            <w:vAlign w:val="bottom"/>
            <w:hideMark/>
          </w:tcPr>
          <w:p w14:paraId="3CAF06BF" w14:textId="77777777" w:rsidR="00A93FC2" w:rsidRPr="002020F5" w:rsidRDefault="00A93FC2" w:rsidP="00A93FC2">
            <w:pPr>
              <w:spacing w:after="0" w:line="240" w:lineRule="auto"/>
              <w:jc w:val="right"/>
              <w:rPr>
                <w:rFonts w:ascii="Calibri" w:eastAsia="Times New Roman" w:hAnsi="Calibri" w:cs="Calibri"/>
                <w:color w:val="000000" w:themeColor="text1"/>
              </w:rPr>
            </w:pPr>
            <w:r w:rsidRPr="002020F5">
              <w:rPr>
                <w:rFonts w:ascii="Calibri" w:eastAsia="Times New Roman" w:hAnsi="Calibri" w:cs="Calibri"/>
                <w:color w:val="000000" w:themeColor="text1"/>
              </w:rPr>
              <w:t>191</w:t>
            </w:r>
          </w:p>
        </w:tc>
        <w:tc>
          <w:tcPr>
            <w:tcW w:w="784" w:type="dxa"/>
            <w:gridSpan w:val="2"/>
            <w:tcBorders>
              <w:top w:val="nil"/>
              <w:left w:val="nil"/>
              <w:bottom w:val="nil"/>
              <w:right w:val="nil"/>
            </w:tcBorders>
            <w:shd w:val="clear" w:color="auto" w:fill="auto"/>
            <w:noWrap/>
            <w:vAlign w:val="bottom"/>
            <w:hideMark/>
          </w:tcPr>
          <w:p w14:paraId="21A298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5C886D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68E6214"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1DF90879"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75C6D555"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StrGeosS2</w:t>
            </w:r>
          </w:p>
        </w:tc>
        <w:tc>
          <w:tcPr>
            <w:tcW w:w="1676" w:type="dxa"/>
            <w:gridSpan w:val="2"/>
            <w:tcBorders>
              <w:top w:val="nil"/>
              <w:left w:val="nil"/>
              <w:bottom w:val="nil"/>
              <w:right w:val="nil"/>
            </w:tcBorders>
            <w:shd w:val="clear" w:color="auto" w:fill="auto"/>
            <w:noWrap/>
            <w:vAlign w:val="bottom"/>
            <w:hideMark/>
          </w:tcPr>
          <w:p w14:paraId="67F313B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nil"/>
              <w:right w:val="single" w:sz="4" w:space="0" w:color="auto"/>
            </w:tcBorders>
            <w:shd w:val="clear" w:color="auto" w:fill="auto"/>
            <w:noWrap/>
            <w:vAlign w:val="bottom"/>
            <w:hideMark/>
          </w:tcPr>
          <w:p w14:paraId="73492F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nil"/>
              <w:right w:val="nil"/>
            </w:tcBorders>
            <w:shd w:val="clear" w:color="auto" w:fill="auto"/>
            <w:noWrap/>
            <w:vAlign w:val="bottom"/>
            <w:hideMark/>
          </w:tcPr>
          <w:p w14:paraId="59A5775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2141</w:t>
            </w:r>
          </w:p>
        </w:tc>
        <w:tc>
          <w:tcPr>
            <w:tcW w:w="807" w:type="dxa"/>
            <w:gridSpan w:val="2"/>
            <w:tcBorders>
              <w:top w:val="nil"/>
              <w:left w:val="nil"/>
              <w:bottom w:val="nil"/>
              <w:right w:val="nil"/>
            </w:tcBorders>
            <w:shd w:val="clear" w:color="auto" w:fill="auto"/>
            <w:noWrap/>
            <w:vAlign w:val="bottom"/>
            <w:hideMark/>
          </w:tcPr>
          <w:p w14:paraId="3BDF67E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04A2882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152</w:t>
            </w:r>
          </w:p>
        </w:tc>
        <w:tc>
          <w:tcPr>
            <w:tcW w:w="774" w:type="dxa"/>
            <w:tcBorders>
              <w:top w:val="nil"/>
              <w:left w:val="nil"/>
              <w:bottom w:val="nil"/>
              <w:right w:val="nil"/>
            </w:tcBorders>
            <w:shd w:val="clear" w:color="auto" w:fill="auto"/>
            <w:noWrap/>
            <w:vAlign w:val="bottom"/>
            <w:hideMark/>
          </w:tcPr>
          <w:p w14:paraId="6A4D00B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114</w:t>
            </w:r>
          </w:p>
        </w:tc>
        <w:tc>
          <w:tcPr>
            <w:tcW w:w="1207" w:type="dxa"/>
            <w:gridSpan w:val="2"/>
            <w:tcBorders>
              <w:top w:val="nil"/>
              <w:left w:val="single" w:sz="4" w:space="0" w:color="auto"/>
              <w:bottom w:val="nil"/>
              <w:right w:val="nil"/>
            </w:tcBorders>
            <w:shd w:val="clear" w:color="auto" w:fill="auto"/>
            <w:noWrap/>
            <w:vAlign w:val="bottom"/>
            <w:hideMark/>
          </w:tcPr>
          <w:p w14:paraId="2721B5E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2070</w:t>
            </w:r>
          </w:p>
        </w:tc>
        <w:tc>
          <w:tcPr>
            <w:tcW w:w="692" w:type="dxa"/>
            <w:gridSpan w:val="2"/>
            <w:tcBorders>
              <w:top w:val="nil"/>
              <w:left w:val="nil"/>
              <w:bottom w:val="nil"/>
              <w:right w:val="nil"/>
            </w:tcBorders>
            <w:shd w:val="clear" w:color="auto" w:fill="auto"/>
            <w:noWrap/>
            <w:vAlign w:val="bottom"/>
            <w:hideMark/>
          </w:tcPr>
          <w:p w14:paraId="534BA8E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71</w:t>
            </w:r>
          </w:p>
        </w:tc>
        <w:tc>
          <w:tcPr>
            <w:tcW w:w="784" w:type="dxa"/>
            <w:gridSpan w:val="2"/>
            <w:tcBorders>
              <w:top w:val="nil"/>
              <w:left w:val="nil"/>
              <w:bottom w:val="nil"/>
              <w:right w:val="nil"/>
            </w:tcBorders>
            <w:shd w:val="clear" w:color="auto" w:fill="auto"/>
            <w:noWrap/>
            <w:vAlign w:val="bottom"/>
            <w:hideMark/>
          </w:tcPr>
          <w:p w14:paraId="189B347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1538292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905D7FC"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3F556E9C"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B812C3D"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SwanChan</w:t>
            </w:r>
            <w:proofErr w:type="spellEnd"/>
          </w:p>
        </w:tc>
        <w:tc>
          <w:tcPr>
            <w:tcW w:w="1676" w:type="dxa"/>
            <w:gridSpan w:val="2"/>
            <w:tcBorders>
              <w:top w:val="nil"/>
              <w:left w:val="nil"/>
              <w:bottom w:val="single" w:sz="4" w:space="0" w:color="auto"/>
              <w:right w:val="nil"/>
            </w:tcBorders>
            <w:shd w:val="clear" w:color="auto" w:fill="auto"/>
            <w:noWrap/>
            <w:vAlign w:val="bottom"/>
            <w:hideMark/>
          </w:tcPr>
          <w:p w14:paraId="358B0AA2"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Pamguard</w:t>
            </w:r>
            <w:proofErr w:type="spellEnd"/>
            <w:r w:rsidRPr="00A93FC2">
              <w:rPr>
                <w:rFonts w:ascii="Calibri" w:eastAsia="Times New Roman" w:hAnsi="Calibri" w:cs="Calibri"/>
                <w:color w:val="000000"/>
              </w:rPr>
              <w:t xml:space="preserve"> WM</w:t>
            </w:r>
          </w:p>
        </w:tc>
        <w:tc>
          <w:tcPr>
            <w:tcW w:w="1919" w:type="dxa"/>
            <w:tcBorders>
              <w:top w:val="nil"/>
              <w:left w:val="single" w:sz="4" w:space="0" w:color="auto"/>
              <w:bottom w:val="single" w:sz="4" w:space="0" w:color="auto"/>
              <w:right w:val="single" w:sz="4" w:space="0" w:color="auto"/>
            </w:tcBorders>
            <w:shd w:val="clear" w:color="auto" w:fill="auto"/>
            <w:noWrap/>
            <w:vAlign w:val="bottom"/>
            <w:hideMark/>
          </w:tcPr>
          <w:p w14:paraId="3223C6F6"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Detection</w:t>
            </w:r>
          </w:p>
        </w:tc>
        <w:tc>
          <w:tcPr>
            <w:tcW w:w="1213" w:type="dxa"/>
            <w:gridSpan w:val="2"/>
            <w:tcBorders>
              <w:top w:val="nil"/>
              <w:left w:val="nil"/>
              <w:bottom w:val="single" w:sz="4" w:space="0" w:color="auto"/>
              <w:right w:val="nil"/>
            </w:tcBorders>
            <w:shd w:val="clear" w:color="auto" w:fill="auto"/>
            <w:noWrap/>
            <w:vAlign w:val="bottom"/>
            <w:hideMark/>
          </w:tcPr>
          <w:p w14:paraId="2194AA9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5655</w:t>
            </w:r>
          </w:p>
        </w:tc>
        <w:tc>
          <w:tcPr>
            <w:tcW w:w="807" w:type="dxa"/>
            <w:gridSpan w:val="2"/>
            <w:tcBorders>
              <w:top w:val="nil"/>
              <w:left w:val="nil"/>
              <w:bottom w:val="single" w:sz="4" w:space="0" w:color="auto"/>
              <w:right w:val="nil"/>
            </w:tcBorders>
            <w:shd w:val="clear" w:color="auto" w:fill="auto"/>
            <w:noWrap/>
            <w:vAlign w:val="bottom"/>
            <w:hideMark/>
          </w:tcPr>
          <w:p w14:paraId="5F61AA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40DB2C9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383</w:t>
            </w:r>
          </w:p>
        </w:tc>
        <w:tc>
          <w:tcPr>
            <w:tcW w:w="774" w:type="dxa"/>
            <w:tcBorders>
              <w:top w:val="nil"/>
              <w:left w:val="nil"/>
              <w:bottom w:val="single" w:sz="4" w:space="0" w:color="auto"/>
              <w:right w:val="nil"/>
            </w:tcBorders>
            <w:shd w:val="clear" w:color="auto" w:fill="auto"/>
            <w:noWrap/>
            <w:vAlign w:val="bottom"/>
            <w:hideMark/>
          </w:tcPr>
          <w:p w14:paraId="334B6C3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1660</w:t>
            </w:r>
          </w:p>
        </w:tc>
        <w:tc>
          <w:tcPr>
            <w:tcW w:w="1207" w:type="dxa"/>
            <w:gridSpan w:val="2"/>
            <w:tcBorders>
              <w:top w:val="nil"/>
              <w:left w:val="single" w:sz="4" w:space="0" w:color="auto"/>
              <w:bottom w:val="nil"/>
              <w:right w:val="nil"/>
            </w:tcBorders>
            <w:shd w:val="clear" w:color="auto" w:fill="auto"/>
            <w:noWrap/>
            <w:vAlign w:val="bottom"/>
            <w:hideMark/>
          </w:tcPr>
          <w:p w14:paraId="6F84148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5630</w:t>
            </w:r>
          </w:p>
        </w:tc>
        <w:tc>
          <w:tcPr>
            <w:tcW w:w="692" w:type="dxa"/>
            <w:gridSpan w:val="2"/>
            <w:tcBorders>
              <w:top w:val="nil"/>
              <w:left w:val="nil"/>
              <w:bottom w:val="nil"/>
              <w:right w:val="nil"/>
            </w:tcBorders>
            <w:shd w:val="clear" w:color="auto" w:fill="auto"/>
            <w:noWrap/>
            <w:vAlign w:val="bottom"/>
            <w:hideMark/>
          </w:tcPr>
          <w:p w14:paraId="3914A45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w:t>
            </w:r>
          </w:p>
        </w:tc>
        <w:tc>
          <w:tcPr>
            <w:tcW w:w="784" w:type="dxa"/>
            <w:gridSpan w:val="2"/>
            <w:tcBorders>
              <w:top w:val="nil"/>
              <w:left w:val="nil"/>
              <w:bottom w:val="single" w:sz="4" w:space="0" w:color="auto"/>
              <w:right w:val="nil"/>
            </w:tcBorders>
            <w:shd w:val="clear" w:color="auto" w:fill="auto"/>
            <w:noWrap/>
            <w:vAlign w:val="bottom"/>
            <w:hideMark/>
          </w:tcPr>
          <w:p w14:paraId="67F145B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2E0B77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0E8FF8D6"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03B9A3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JASCO/Malahat</w:t>
            </w:r>
          </w:p>
        </w:tc>
        <w:tc>
          <w:tcPr>
            <w:tcW w:w="1641" w:type="dxa"/>
            <w:tcBorders>
              <w:top w:val="nil"/>
              <w:left w:val="nil"/>
              <w:bottom w:val="nil"/>
              <w:right w:val="nil"/>
            </w:tcBorders>
            <w:shd w:val="clear" w:color="auto" w:fill="auto"/>
            <w:noWrap/>
            <w:vAlign w:val="bottom"/>
            <w:hideMark/>
          </w:tcPr>
          <w:p w14:paraId="499713C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Stn_3 </w:t>
            </w:r>
          </w:p>
        </w:tc>
        <w:tc>
          <w:tcPr>
            <w:tcW w:w="1676" w:type="dxa"/>
            <w:gridSpan w:val="2"/>
            <w:tcBorders>
              <w:top w:val="nil"/>
              <w:left w:val="nil"/>
              <w:bottom w:val="nil"/>
              <w:right w:val="nil"/>
            </w:tcBorders>
            <w:shd w:val="clear" w:color="auto" w:fill="auto"/>
            <w:noWrap/>
            <w:vAlign w:val="bottom"/>
            <w:hideMark/>
          </w:tcPr>
          <w:p w14:paraId="43DDB7AB" w14:textId="3948DC62"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2BDBEBD2"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2EF2A2D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7446</w:t>
            </w:r>
          </w:p>
        </w:tc>
        <w:tc>
          <w:tcPr>
            <w:tcW w:w="807" w:type="dxa"/>
            <w:gridSpan w:val="2"/>
            <w:tcBorders>
              <w:top w:val="nil"/>
              <w:left w:val="nil"/>
              <w:bottom w:val="nil"/>
              <w:right w:val="nil"/>
            </w:tcBorders>
            <w:shd w:val="clear" w:color="auto" w:fill="auto"/>
            <w:noWrap/>
            <w:vAlign w:val="bottom"/>
            <w:hideMark/>
          </w:tcPr>
          <w:p w14:paraId="2D5D095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w:t>
            </w:r>
          </w:p>
        </w:tc>
        <w:tc>
          <w:tcPr>
            <w:tcW w:w="792" w:type="dxa"/>
            <w:gridSpan w:val="2"/>
            <w:tcBorders>
              <w:top w:val="nil"/>
              <w:left w:val="nil"/>
              <w:bottom w:val="nil"/>
              <w:right w:val="nil"/>
            </w:tcBorders>
            <w:shd w:val="clear" w:color="auto" w:fill="auto"/>
            <w:noWrap/>
            <w:vAlign w:val="bottom"/>
            <w:hideMark/>
          </w:tcPr>
          <w:p w14:paraId="653CFB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852</w:t>
            </w:r>
          </w:p>
        </w:tc>
        <w:tc>
          <w:tcPr>
            <w:tcW w:w="774" w:type="dxa"/>
            <w:tcBorders>
              <w:top w:val="nil"/>
              <w:left w:val="nil"/>
              <w:bottom w:val="nil"/>
              <w:right w:val="nil"/>
            </w:tcBorders>
            <w:shd w:val="clear" w:color="auto" w:fill="auto"/>
            <w:noWrap/>
            <w:vAlign w:val="bottom"/>
            <w:hideMark/>
          </w:tcPr>
          <w:p w14:paraId="6F8FA28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w:t>
            </w:r>
          </w:p>
        </w:tc>
        <w:tc>
          <w:tcPr>
            <w:tcW w:w="1207" w:type="dxa"/>
            <w:gridSpan w:val="2"/>
            <w:tcBorders>
              <w:top w:val="single" w:sz="4" w:space="0" w:color="auto"/>
              <w:left w:val="single" w:sz="4" w:space="0" w:color="auto"/>
              <w:bottom w:val="nil"/>
              <w:right w:val="nil"/>
            </w:tcBorders>
            <w:shd w:val="clear" w:color="auto" w:fill="auto"/>
            <w:noWrap/>
            <w:vAlign w:val="bottom"/>
            <w:hideMark/>
          </w:tcPr>
          <w:p w14:paraId="745A822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2574</w:t>
            </w:r>
          </w:p>
        </w:tc>
        <w:tc>
          <w:tcPr>
            <w:tcW w:w="692" w:type="dxa"/>
            <w:gridSpan w:val="2"/>
            <w:tcBorders>
              <w:top w:val="single" w:sz="4" w:space="0" w:color="auto"/>
              <w:left w:val="nil"/>
              <w:bottom w:val="nil"/>
              <w:right w:val="nil"/>
            </w:tcBorders>
            <w:shd w:val="clear" w:color="auto" w:fill="auto"/>
            <w:noWrap/>
            <w:vAlign w:val="bottom"/>
            <w:hideMark/>
          </w:tcPr>
          <w:p w14:paraId="4F40416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937</w:t>
            </w:r>
          </w:p>
        </w:tc>
        <w:tc>
          <w:tcPr>
            <w:tcW w:w="784" w:type="dxa"/>
            <w:gridSpan w:val="2"/>
            <w:tcBorders>
              <w:top w:val="nil"/>
              <w:left w:val="nil"/>
              <w:bottom w:val="nil"/>
              <w:right w:val="nil"/>
            </w:tcBorders>
            <w:shd w:val="clear" w:color="auto" w:fill="auto"/>
            <w:noWrap/>
            <w:vAlign w:val="bottom"/>
            <w:hideMark/>
          </w:tcPr>
          <w:p w14:paraId="6F1AC70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7152BFAB"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5E2F17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4449EB01"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62C9673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Stn_4 </w:t>
            </w:r>
          </w:p>
        </w:tc>
        <w:tc>
          <w:tcPr>
            <w:tcW w:w="1676" w:type="dxa"/>
            <w:gridSpan w:val="2"/>
            <w:tcBorders>
              <w:top w:val="nil"/>
              <w:left w:val="nil"/>
              <w:bottom w:val="nil"/>
              <w:right w:val="nil"/>
            </w:tcBorders>
            <w:shd w:val="clear" w:color="auto" w:fill="auto"/>
            <w:noWrap/>
            <w:vAlign w:val="bottom"/>
            <w:hideMark/>
          </w:tcPr>
          <w:p w14:paraId="6389B1B9" w14:textId="3B3B65DB"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473F30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5F3E3D4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15788</w:t>
            </w:r>
          </w:p>
        </w:tc>
        <w:tc>
          <w:tcPr>
            <w:tcW w:w="807" w:type="dxa"/>
            <w:gridSpan w:val="2"/>
            <w:tcBorders>
              <w:top w:val="nil"/>
              <w:left w:val="nil"/>
              <w:bottom w:val="nil"/>
              <w:right w:val="nil"/>
            </w:tcBorders>
            <w:shd w:val="clear" w:color="auto" w:fill="auto"/>
            <w:noWrap/>
            <w:vAlign w:val="bottom"/>
            <w:hideMark/>
          </w:tcPr>
          <w:p w14:paraId="71C2F8A1"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5FC93F2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1177</w:t>
            </w:r>
          </w:p>
        </w:tc>
        <w:tc>
          <w:tcPr>
            <w:tcW w:w="774" w:type="dxa"/>
            <w:tcBorders>
              <w:top w:val="nil"/>
              <w:left w:val="nil"/>
              <w:bottom w:val="nil"/>
              <w:right w:val="nil"/>
            </w:tcBorders>
            <w:shd w:val="clear" w:color="auto" w:fill="auto"/>
            <w:noWrap/>
            <w:vAlign w:val="bottom"/>
            <w:hideMark/>
          </w:tcPr>
          <w:p w14:paraId="4687E4ED"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231</w:t>
            </w:r>
          </w:p>
        </w:tc>
        <w:tc>
          <w:tcPr>
            <w:tcW w:w="1207" w:type="dxa"/>
            <w:gridSpan w:val="2"/>
            <w:tcBorders>
              <w:top w:val="nil"/>
              <w:left w:val="single" w:sz="4" w:space="0" w:color="auto"/>
              <w:bottom w:val="nil"/>
              <w:right w:val="nil"/>
            </w:tcBorders>
            <w:shd w:val="clear" w:color="auto" w:fill="auto"/>
            <w:noWrap/>
            <w:vAlign w:val="bottom"/>
            <w:hideMark/>
          </w:tcPr>
          <w:p w14:paraId="66662F5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7647</w:t>
            </w:r>
          </w:p>
        </w:tc>
        <w:tc>
          <w:tcPr>
            <w:tcW w:w="692" w:type="dxa"/>
            <w:gridSpan w:val="2"/>
            <w:tcBorders>
              <w:top w:val="nil"/>
              <w:left w:val="nil"/>
              <w:bottom w:val="nil"/>
              <w:right w:val="nil"/>
            </w:tcBorders>
            <w:shd w:val="clear" w:color="auto" w:fill="auto"/>
            <w:noWrap/>
            <w:vAlign w:val="bottom"/>
            <w:hideMark/>
          </w:tcPr>
          <w:p w14:paraId="7931FA6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318</w:t>
            </w:r>
          </w:p>
        </w:tc>
        <w:tc>
          <w:tcPr>
            <w:tcW w:w="784" w:type="dxa"/>
            <w:gridSpan w:val="2"/>
            <w:tcBorders>
              <w:top w:val="nil"/>
              <w:left w:val="nil"/>
              <w:bottom w:val="nil"/>
              <w:right w:val="nil"/>
            </w:tcBorders>
            <w:shd w:val="clear" w:color="auto" w:fill="auto"/>
            <w:noWrap/>
            <w:vAlign w:val="bottom"/>
            <w:hideMark/>
          </w:tcPr>
          <w:p w14:paraId="0D5F78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2290BE5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7AC2F567" w14:textId="77777777" w:rsidTr="002020F5">
        <w:trPr>
          <w:trHeight w:val="288"/>
        </w:trPr>
        <w:tc>
          <w:tcPr>
            <w:tcW w:w="1604" w:type="dxa"/>
            <w:gridSpan w:val="2"/>
            <w:tcBorders>
              <w:top w:val="nil"/>
              <w:left w:val="nil"/>
              <w:bottom w:val="nil"/>
              <w:right w:val="nil"/>
            </w:tcBorders>
            <w:shd w:val="clear" w:color="auto" w:fill="auto"/>
            <w:noWrap/>
            <w:vAlign w:val="bottom"/>
            <w:hideMark/>
          </w:tcPr>
          <w:p w14:paraId="0E561E40" w14:textId="77777777" w:rsidR="00A93FC2" w:rsidRPr="00A93FC2" w:rsidRDefault="00A93FC2" w:rsidP="00A93FC2">
            <w:pPr>
              <w:spacing w:after="0" w:line="240" w:lineRule="auto"/>
              <w:jc w:val="right"/>
              <w:rPr>
                <w:rFonts w:ascii="Calibri" w:eastAsia="Times New Roman" w:hAnsi="Calibri" w:cs="Calibri"/>
                <w:color w:val="000000"/>
              </w:rPr>
            </w:pPr>
          </w:p>
        </w:tc>
        <w:tc>
          <w:tcPr>
            <w:tcW w:w="1641" w:type="dxa"/>
            <w:tcBorders>
              <w:top w:val="nil"/>
              <w:left w:val="nil"/>
              <w:bottom w:val="nil"/>
              <w:right w:val="nil"/>
            </w:tcBorders>
            <w:shd w:val="clear" w:color="auto" w:fill="auto"/>
            <w:noWrap/>
            <w:vAlign w:val="bottom"/>
            <w:hideMark/>
          </w:tcPr>
          <w:p w14:paraId="18D343AF"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Stn_5</w:t>
            </w:r>
          </w:p>
        </w:tc>
        <w:tc>
          <w:tcPr>
            <w:tcW w:w="1676" w:type="dxa"/>
            <w:gridSpan w:val="2"/>
            <w:tcBorders>
              <w:top w:val="nil"/>
              <w:left w:val="nil"/>
              <w:bottom w:val="nil"/>
              <w:right w:val="nil"/>
            </w:tcBorders>
            <w:shd w:val="clear" w:color="auto" w:fill="auto"/>
            <w:noWrap/>
            <w:vAlign w:val="bottom"/>
            <w:hideMark/>
          </w:tcPr>
          <w:p w14:paraId="7BD86085" w14:textId="70BF5C9F"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36FBC74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nil"/>
              <w:right w:val="nil"/>
            </w:tcBorders>
            <w:shd w:val="clear" w:color="auto" w:fill="auto"/>
            <w:noWrap/>
            <w:vAlign w:val="bottom"/>
            <w:hideMark/>
          </w:tcPr>
          <w:p w14:paraId="7417C2A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3039</w:t>
            </w:r>
          </w:p>
        </w:tc>
        <w:tc>
          <w:tcPr>
            <w:tcW w:w="807" w:type="dxa"/>
            <w:gridSpan w:val="2"/>
            <w:tcBorders>
              <w:top w:val="nil"/>
              <w:left w:val="nil"/>
              <w:bottom w:val="nil"/>
              <w:right w:val="nil"/>
            </w:tcBorders>
            <w:shd w:val="clear" w:color="auto" w:fill="auto"/>
            <w:noWrap/>
            <w:vAlign w:val="bottom"/>
            <w:hideMark/>
          </w:tcPr>
          <w:p w14:paraId="4E9484A5"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nil"/>
              <w:right w:val="nil"/>
            </w:tcBorders>
            <w:shd w:val="clear" w:color="auto" w:fill="auto"/>
            <w:noWrap/>
            <w:vAlign w:val="bottom"/>
            <w:hideMark/>
          </w:tcPr>
          <w:p w14:paraId="32B19C7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3311</w:t>
            </w:r>
          </w:p>
        </w:tc>
        <w:tc>
          <w:tcPr>
            <w:tcW w:w="774" w:type="dxa"/>
            <w:tcBorders>
              <w:top w:val="nil"/>
              <w:left w:val="nil"/>
              <w:bottom w:val="nil"/>
              <w:right w:val="nil"/>
            </w:tcBorders>
            <w:shd w:val="clear" w:color="auto" w:fill="auto"/>
            <w:noWrap/>
            <w:vAlign w:val="bottom"/>
            <w:hideMark/>
          </w:tcPr>
          <w:p w14:paraId="62CC31A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1084</w:t>
            </w:r>
          </w:p>
        </w:tc>
        <w:tc>
          <w:tcPr>
            <w:tcW w:w="1207" w:type="dxa"/>
            <w:gridSpan w:val="2"/>
            <w:tcBorders>
              <w:top w:val="nil"/>
              <w:left w:val="single" w:sz="4" w:space="0" w:color="auto"/>
              <w:bottom w:val="nil"/>
              <w:right w:val="nil"/>
            </w:tcBorders>
            <w:shd w:val="clear" w:color="auto" w:fill="auto"/>
            <w:noWrap/>
            <w:vAlign w:val="bottom"/>
            <w:hideMark/>
          </w:tcPr>
          <w:p w14:paraId="4E98FAB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395</w:t>
            </w:r>
          </w:p>
        </w:tc>
        <w:tc>
          <w:tcPr>
            <w:tcW w:w="692" w:type="dxa"/>
            <w:gridSpan w:val="2"/>
            <w:tcBorders>
              <w:top w:val="nil"/>
              <w:left w:val="nil"/>
              <w:bottom w:val="nil"/>
              <w:right w:val="nil"/>
            </w:tcBorders>
            <w:shd w:val="clear" w:color="auto" w:fill="auto"/>
            <w:noWrap/>
            <w:vAlign w:val="bottom"/>
            <w:hideMark/>
          </w:tcPr>
          <w:p w14:paraId="5DD79A78"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994</w:t>
            </w:r>
          </w:p>
        </w:tc>
        <w:tc>
          <w:tcPr>
            <w:tcW w:w="784" w:type="dxa"/>
            <w:gridSpan w:val="2"/>
            <w:tcBorders>
              <w:top w:val="nil"/>
              <w:left w:val="nil"/>
              <w:bottom w:val="nil"/>
              <w:right w:val="nil"/>
            </w:tcBorders>
            <w:shd w:val="clear" w:color="auto" w:fill="auto"/>
            <w:noWrap/>
            <w:vAlign w:val="bottom"/>
            <w:hideMark/>
          </w:tcPr>
          <w:p w14:paraId="334DD2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nil"/>
              <w:right w:val="single" w:sz="4" w:space="0" w:color="auto"/>
            </w:tcBorders>
            <w:shd w:val="clear" w:color="auto" w:fill="auto"/>
            <w:noWrap/>
            <w:vAlign w:val="bottom"/>
            <w:hideMark/>
          </w:tcPr>
          <w:p w14:paraId="4B9DAB5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6D5E140B"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244D779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w:t>
            </w:r>
          </w:p>
        </w:tc>
        <w:tc>
          <w:tcPr>
            <w:tcW w:w="1641" w:type="dxa"/>
            <w:tcBorders>
              <w:top w:val="nil"/>
              <w:left w:val="nil"/>
              <w:bottom w:val="single" w:sz="4" w:space="0" w:color="auto"/>
              <w:right w:val="nil"/>
            </w:tcBorders>
            <w:shd w:val="clear" w:color="auto" w:fill="auto"/>
            <w:noWrap/>
            <w:vAlign w:val="bottom"/>
            <w:hideMark/>
          </w:tcPr>
          <w:p w14:paraId="4AF1A968"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Stn_6</w:t>
            </w:r>
          </w:p>
        </w:tc>
        <w:tc>
          <w:tcPr>
            <w:tcW w:w="1676" w:type="dxa"/>
            <w:gridSpan w:val="2"/>
            <w:tcBorders>
              <w:top w:val="nil"/>
              <w:left w:val="nil"/>
              <w:bottom w:val="nil"/>
              <w:right w:val="nil"/>
            </w:tcBorders>
            <w:shd w:val="clear" w:color="auto" w:fill="auto"/>
            <w:noWrap/>
            <w:vAlign w:val="bottom"/>
            <w:hideMark/>
          </w:tcPr>
          <w:p w14:paraId="33FCD48C" w14:textId="78512656"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 xml:space="preserve">JASCO </w:t>
            </w:r>
          </w:p>
        </w:tc>
        <w:tc>
          <w:tcPr>
            <w:tcW w:w="1919" w:type="dxa"/>
            <w:tcBorders>
              <w:top w:val="nil"/>
              <w:left w:val="single" w:sz="4" w:space="0" w:color="auto"/>
              <w:bottom w:val="nil"/>
              <w:right w:val="nil"/>
            </w:tcBorders>
            <w:shd w:val="clear" w:color="auto" w:fill="auto"/>
            <w:noWrap/>
            <w:vAlign w:val="bottom"/>
            <w:hideMark/>
          </w:tcPr>
          <w:p w14:paraId="0572C991"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single" w:sz="4" w:space="0" w:color="auto"/>
              <w:bottom w:val="single" w:sz="4" w:space="0" w:color="auto"/>
              <w:right w:val="nil"/>
            </w:tcBorders>
            <w:shd w:val="clear" w:color="auto" w:fill="auto"/>
            <w:noWrap/>
            <w:vAlign w:val="bottom"/>
            <w:hideMark/>
          </w:tcPr>
          <w:p w14:paraId="1FAB76D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1333</w:t>
            </w:r>
          </w:p>
        </w:tc>
        <w:tc>
          <w:tcPr>
            <w:tcW w:w="807" w:type="dxa"/>
            <w:gridSpan w:val="2"/>
            <w:tcBorders>
              <w:top w:val="nil"/>
              <w:left w:val="nil"/>
              <w:bottom w:val="single" w:sz="4" w:space="0" w:color="auto"/>
              <w:right w:val="nil"/>
            </w:tcBorders>
            <w:shd w:val="clear" w:color="auto" w:fill="auto"/>
            <w:noWrap/>
            <w:vAlign w:val="bottom"/>
            <w:hideMark/>
          </w:tcPr>
          <w:p w14:paraId="0FFA4A82"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92" w:type="dxa"/>
            <w:gridSpan w:val="2"/>
            <w:tcBorders>
              <w:top w:val="nil"/>
              <w:left w:val="nil"/>
              <w:bottom w:val="single" w:sz="4" w:space="0" w:color="auto"/>
              <w:right w:val="nil"/>
            </w:tcBorders>
            <w:shd w:val="clear" w:color="auto" w:fill="auto"/>
            <w:noWrap/>
            <w:vAlign w:val="bottom"/>
            <w:hideMark/>
          </w:tcPr>
          <w:p w14:paraId="10090624"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607</w:t>
            </w:r>
          </w:p>
        </w:tc>
        <w:tc>
          <w:tcPr>
            <w:tcW w:w="774" w:type="dxa"/>
            <w:tcBorders>
              <w:top w:val="nil"/>
              <w:left w:val="nil"/>
              <w:bottom w:val="single" w:sz="4" w:space="0" w:color="auto"/>
              <w:right w:val="nil"/>
            </w:tcBorders>
            <w:shd w:val="clear" w:color="auto" w:fill="auto"/>
            <w:noWrap/>
            <w:vAlign w:val="bottom"/>
            <w:hideMark/>
          </w:tcPr>
          <w:p w14:paraId="453D4D4C"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26</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5BCB3B9E"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519</w:t>
            </w:r>
          </w:p>
        </w:tc>
        <w:tc>
          <w:tcPr>
            <w:tcW w:w="692" w:type="dxa"/>
            <w:gridSpan w:val="2"/>
            <w:tcBorders>
              <w:top w:val="nil"/>
              <w:left w:val="nil"/>
              <w:bottom w:val="nil"/>
              <w:right w:val="nil"/>
            </w:tcBorders>
            <w:shd w:val="clear" w:color="auto" w:fill="auto"/>
            <w:noWrap/>
            <w:vAlign w:val="bottom"/>
            <w:hideMark/>
          </w:tcPr>
          <w:p w14:paraId="1EBB028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242</w:t>
            </w:r>
          </w:p>
        </w:tc>
        <w:tc>
          <w:tcPr>
            <w:tcW w:w="784" w:type="dxa"/>
            <w:gridSpan w:val="2"/>
            <w:tcBorders>
              <w:top w:val="nil"/>
              <w:left w:val="nil"/>
              <w:bottom w:val="single" w:sz="4" w:space="0" w:color="auto"/>
              <w:right w:val="nil"/>
            </w:tcBorders>
            <w:shd w:val="clear" w:color="auto" w:fill="auto"/>
            <w:noWrap/>
            <w:vAlign w:val="bottom"/>
            <w:hideMark/>
          </w:tcPr>
          <w:p w14:paraId="075CBEA0"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noWrap/>
            <w:vAlign w:val="bottom"/>
            <w:hideMark/>
          </w:tcPr>
          <w:p w14:paraId="0C09C1D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r w:rsidR="002020F5" w:rsidRPr="00A93FC2" w14:paraId="22DABE94" w14:textId="77777777" w:rsidTr="002020F5">
        <w:trPr>
          <w:trHeight w:val="288"/>
        </w:trPr>
        <w:tc>
          <w:tcPr>
            <w:tcW w:w="1604" w:type="dxa"/>
            <w:gridSpan w:val="2"/>
            <w:tcBorders>
              <w:top w:val="nil"/>
              <w:left w:val="nil"/>
              <w:bottom w:val="single" w:sz="4" w:space="0" w:color="auto"/>
              <w:right w:val="nil"/>
            </w:tcBorders>
            <w:shd w:val="clear" w:color="auto" w:fill="auto"/>
            <w:noWrap/>
            <w:vAlign w:val="bottom"/>
            <w:hideMark/>
          </w:tcPr>
          <w:p w14:paraId="4D33DA03"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SIMRES</w:t>
            </w:r>
          </w:p>
        </w:tc>
        <w:tc>
          <w:tcPr>
            <w:tcW w:w="1641" w:type="dxa"/>
            <w:tcBorders>
              <w:top w:val="nil"/>
              <w:left w:val="nil"/>
              <w:bottom w:val="single" w:sz="4" w:space="0" w:color="auto"/>
              <w:right w:val="nil"/>
            </w:tcBorders>
            <w:shd w:val="clear" w:color="auto" w:fill="auto"/>
            <w:noWrap/>
            <w:vAlign w:val="bottom"/>
            <w:hideMark/>
          </w:tcPr>
          <w:p w14:paraId="593F9435" w14:textId="77777777" w:rsidR="00A93FC2" w:rsidRPr="00A93FC2" w:rsidRDefault="00A93FC2" w:rsidP="00A93FC2">
            <w:pPr>
              <w:spacing w:after="0" w:line="240" w:lineRule="auto"/>
              <w:rPr>
                <w:rFonts w:ascii="Calibri" w:eastAsia="Times New Roman" w:hAnsi="Calibri" w:cs="Calibri"/>
                <w:color w:val="000000"/>
              </w:rPr>
            </w:pPr>
            <w:proofErr w:type="spellStart"/>
            <w:r w:rsidRPr="00A93FC2">
              <w:rPr>
                <w:rFonts w:ascii="Calibri" w:eastAsia="Times New Roman" w:hAnsi="Calibri" w:cs="Calibri"/>
                <w:color w:val="000000"/>
              </w:rPr>
              <w:t>Tekteksen</w:t>
            </w:r>
            <w:proofErr w:type="spellEnd"/>
          </w:p>
        </w:tc>
        <w:tc>
          <w:tcPr>
            <w:tcW w:w="16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259D67"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None</w:t>
            </w:r>
          </w:p>
        </w:tc>
        <w:tc>
          <w:tcPr>
            <w:tcW w:w="1919" w:type="dxa"/>
            <w:tcBorders>
              <w:top w:val="single" w:sz="4" w:space="0" w:color="auto"/>
              <w:left w:val="nil"/>
              <w:bottom w:val="single" w:sz="4" w:space="0" w:color="auto"/>
              <w:right w:val="single" w:sz="4" w:space="0" w:color="auto"/>
            </w:tcBorders>
            <w:shd w:val="clear" w:color="auto" w:fill="auto"/>
            <w:noWrap/>
            <w:vAlign w:val="bottom"/>
            <w:hideMark/>
          </w:tcPr>
          <w:p w14:paraId="791464B0" w14:textId="77777777" w:rsidR="00A93FC2" w:rsidRPr="00A93FC2" w:rsidRDefault="00A93FC2" w:rsidP="00A93FC2">
            <w:pPr>
              <w:spacing w:after="0" w:line="240" w:lineRule="auto"/>
              <w:rPr>
                <w:rFonts w:ascii="Calibri" w:eastAsia="Times New Roman" w:hAnsi="Calibri" w:cs="Calibri"/>
                <w:color w:val="000000"/>
              </w:rPr>
            </w:pPr>
            <w:r w:rsidRPr="00A93FC2">
              <w:rPr>
                <w:rFonts w:ascii="Calibri" w:eastAsia="Times New Roman" w:hAnsi="Calibri" w:cs="Calibri"/>
                <w:color w:val="000000"/>
              </w:rPr>
              <w:t>Call</w:t>
            </w:r>
          </w:p>
        </w:tc>
        <w:tc>
          <w:tcPr>
            <w:tcW w:w="1213" w:type="dxa"/>
            <w:gridSpan w:val="2"/>
            <w:tcBorders>
              <w:top w:val="nil"/>
              <w:left w:val="nil"/>
              <w:bottom w:val="single" w:sz="4" w:space="0" w:color="auto"/>
              <w:right w:val="nil"/>
            </w:tcBorders>
            <w:shd w:val="clear" w:color="auto" w:fill="auto"/>
            <w:vAlign w:val="bottom"/>
            <w:hideMark/>
          </w:tcPr>
          <w:p w14:paraId="1E679FE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3578</w:t>
            </w:r>
          </w:p>
        </w:tc>
        <w:tc>
          <w:tcPr>
            <w:tcW w:w="807" w:type="dxa"/>
            <w:gridSpan w:val="2"/>
            <w:tcBorders>
              <w:top w:val="nil"/>
              <w:left w:val="nil"/>
              <w:bottom w:val="single" w:sz="4" w:space="0" w:color="auto"/>
              <w:right w:val="nil"/>
            </w:tcBorders>
            <w:shd w:val="clear" w:color="auto" w:fill="auto"/>
            <w:vAlign w:val="bottom"/>
            <w:hideMark/>
          </w:tcPr>
          <w:p w14:paraId="086E7DBF"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21</w:t>
            </w:r>
          </w:p>
        </w:tc>
        <w:tc>
          <w:tcPr>
            <w:tcW w:w="792" w:type="dxa"/>
            <w:gridSpan w:val="2"/>
            <w:tcBorders>
              <w:top w:val="nil"/>
              <w:left w:val="nil"/>
              <w:bottom w:val="single" w:sz="4" w:space="0" w:color="auto"/>
              <w:right w:val="nil"/>
            </w:tcBorders>
            <w:shd w:val="clear" w:color="auto" w:fill="auto"/>
            <w:vAlign w:val="bottom"/>
            <w:hideMark/>
          </w:tcPr>
          <w:p w14:paraId="11DAC289"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74" w:type="dxa"/>
            <w:tcBorders>
              <w:top w:val="nil"/>
              <w:left w:val="nil"/>
              <w:bottom w:val="single" w:sz="4" w:space="0" w:color="auto"/>
              <w:right w:val="nil"/>
            </w:tcBorders>
            <w:shd w:val="clear" w:color="auto" w:fill="auto"/>
            <w:vAlign w:val="bottom"/>
            <w:hideMark/>
          </w:tcPr>
          <w:p w14:paraId="1065B373"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1207" w:type="dxa"/>
            <w:gridSpan w:val="2"/>
            <w:tcBorders>
              <w:top w:val="nil"/>
              <w:left w:val="single" w:sz="4" w:space="0" w:color="auto"/>
              <w:bottom w:val="single" w:sz="4" w:space="0" w:color="auto"/>
              <w:right w:val="nil"/>
            </w:tcBorders>
            <w:shd w:val="clear" w:color="auto" w:fill="auto"/>
            <w:noWrap/>
            <w:vAlign w:val="bottom"/>
            <w:hideMark/>
          </w:tcPr>
          <w:p w14:paraId="28A206AA"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3418</w:t>
            </w:r>
          </w:p>
        </w:tc>
        <w:tc>
          <w:tcPr>
            <w:tcW w:w="692" w:type="dxa"/>
            <w:gridSpan w:val="2"/>
            <w:tcBorders>
              <w:top w:val="single" w:sz="4" w:space="0" w:color="auto"/>
              <w:left w:val="nil"/>
              <w:bottom w:val="single" w:sz="4" w:space="0" w:color="auto"/>
              <w:right w:val="nil"/>
            </w:tcBorders>
            <w:shd w:val="clear" w:color="auto" w:fill="auto"/>
            <w:vAlign w:val="bottom"/>
            <w:hideMark/>
          </w:tcPr>
          <w:p w14:paraId="6AE670F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784" w:type="dxa"/>
            <w:gridSpan w:val="2"/>
            <w:tcBorders>
              <w:top w:val="nil"/>
              <w:left w:val="nil"/>
              <w:bottom w:val="single" w:sz="4" w:space="0" w:color="auto"/>
              <w:right w:val="nil"/>
            </w:tcBorders>
            <w:shd w:val="clear" w:color="auto" w:fill="auto"/>
            <w:vAlign w:val="bottom"/>
            <w:hideMark/>
          </w:tcPr>
          <w:p w14:paraId="258878F7"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c>
          <w:tcPr>
            <w:tcW w:w="616" w:type="dxa"/>
            <w:tcBorders>
              <w:top w:val="nil"/>
              <w:left w:val="nil"/>
              <w:bottom w:val="single" w:sz="4" w:space="0" w:color="auto"/>
              <w:right w:val="single" w:sz="4" w:space="0" w:color="auto"/>
            </w:tcBorders>
            <w:shd w:val="clear" w:color="auto" w:fill="auto"/>
            <w:vAlign w:val="bottom"/>
            <w:hideMark/>
          </w:tcPr>
          <w:p w14:paraId="7F956F46" w14:textId="77777777" w:rsidR="00A93FC2" w:rsidRPr="00A93FC2" w:rsidRDefault="00A93FC2" w:rsidP="00A93FC2">
            <w:pPr>
              <w:spacing w:after="0" w:line="240" w:lineRule="auto"/>
              <w:jc w:val="right"/>
              <w:rPr>
                <w:rFonts w:ascii="Calibri" w:eastAsia="Times New Roman" w:hAnsi="Calibri" w:cs="Calibri"/>
                <w:color w:val="000000"/>
              </w:rPr>
            </w:pPr>
            <w:r w:rsidRPr="00A93FC2">
              <w:rPr>
                <w:rFonts w:ascii="Calibri" w:eastAsia="Times New Roman" w:hAnsi="Calibri" w:cs="Calibri"/>
                <w:color w:val="000000"/>
              </w:rPr>
              <w:t>0</w:t>
            </w:r>
          </w:p>
        </w:tc>
      </w:tr>
    </w:tbl>
    <w:p w14:paraId="61D5B6C9" w14:textId="77777777" w:rsidR="007565DB" w:rsidRDefault="007565DB" w:rsidP="007565DB">
      <w:pPr>
        <w:sectPr w:rsidR="007565DB" w:rsidSect="00D321AB">
          <w:pgSz w:w="15840" w:h="12240" w:orient="landscape"/>
          <w:pgMar w:top="1080" w:right="1354" w:bottom="1440" w:left="1440" w:header="720" w:footer="720" w:gutter="0"/>
          <w:cols w:space="720"/>
          <w:docGrid w:linePitch="360"/>
        </w:sectPr>
      </w:pPr>
    </w:p>
    <w:p w14:paraId="2A469CED" w14:textId="45E0F2F7" w:rsidR="007565DB" w:rsidRPr="007565DB" w:rsidRDefault="007565DB" w:rsidP="007565DB"/>
    <w:p w14:paraId="370738F5" w14:textId="36AFEF3A" w:rsidR="006D74B9" w:rsidRDefault="006D74B9">
      <w:pPr>
        <w:pStyle w:val="Heading1"/>
      </w:pPr>
      <w:r>
        <w:t>References</w:t>
      </w:r>
    </w:p>
    <w:p w14:paraId="0E9E753B" w14:textId="77777777" w:rsidR="00C10AA3" w:rsidRDefault="0061294A" w:rsidP="00C10AA3">
      <w:pPr>
        <w:pStyle w:val="Bibliography"/>
      </w:pPr>
      <w:r>
        <w:fldChar w:fldCharType="begin"/>
      </w:r>
      <w:r w:rsidR="00C10AA3">
        <w:instrText xml:space="preserve"> ADDIN ZOTERO_BIBL {"uncited":[],"omitted":[],"custom":[]} CSL_BIBLIOGRAPHY </w:instrText>
      </w:r>
      <w:r>
        <w:fldChar w:fldCharType="separate"/>
      </w:r>
      <w:r w:rsidR="00C10AA3">
        <w:t xml:space="preserve">Au, W. W. L., Ford, J. K. B., Horne, J. K., &amp; Allman, K. A. N. (2004). Echolocation signals of free-ranging killer whales (Orcinus orca) and modeling of foraging for chinook salmon (Oncorhynchus tshawytscha). </w:t>
      </w:r>
      <w:r w:rsidR="00C10AA3">
        <w:rPr>
          <w:i/>
          <w:iCs/>
        </w:rPr>
        <w:t>The Journal of the Acoustical Society of America</w:t>
      </w:r>
      <w:r w:rsidR="00C10AA3">
        <w:t xml:space="preserve">, </w:t>
      </w:r>
      <w:r w:rsidR="00C10AA3">
        <w:rPr>
          <w:i/>
          <w:iCs/>
        </w:rPr>
        <w:t>115</w:t>
      </w:r>
      <w:r w:rsidR="00C10AA3">
        <w:t>(2), 901–909. https://doi.org/10.1121/1.1642628</w:t>
      </w:r>
    </w:p>
    <w:p w14:paraId="70040FA7" w14:textId="77777777" w:rsidR="00C10AA3" w:rsidRDefault="00C10AA3" w:rsidP="00C10AA3">
      <w:pPr>
        <w:pStyle w:val="Bibliography"/>
      </w:pPr>
      <w:r>
        <w:t xml:space="preserve">Baird, R. W., &amp; Stacey, P. J. (1988). Variation in saddle patch pigmentation in populations of killer whales (Orcinus orca) from British Columbia, Alaska, and Washington State. </w:t>
      </w:r>
      <w:r>
        <w:rPr>
          <w:i/>
          <w:iCs/>
        </w:rPr>
        <w:t>Canadian Journal of Zoology</w:t>
      </w:r>
      <w:r>
        <w:t xml:space="preserve">, </w:t>
      </w:r>
      <w:r>
        <w:rPr>
          <w:i/>
          <w:iCs/>
        </w:rPr>
        <w:t>66</w:t>
      </w:r>
      <w:r>
        <w:t>(11), 2582–2585. https://doi.org/10.1139/z88-380</w:t>
      </w:r>
    </w:p>
    <w:p w14:paraId="66D974D9" w14:textId="77777777" w:rsidR="00C10AA3" w:rsidRDefault="00C10AA3" w:rsidP="00C10AA3">
      <w:pPr>
        <w:pStyle w:val="Bibliography"/>
      </w:pPr>
      <w:r>
        <w:t xml:space="preserve">Balcomb III, K. C., &amp; Bigg, M. A. (1986). Population biology of the three resident killer whale pods in Puget Sound and off southern Vancouver Island. </w:t>
      </w:r>
      <w:r>
        <w:rPr>
          <w:i/>
          <w:iCs/>
        </w:rPr>
        <w:t>Behavioral Biology of Killer Whales. Alan R. Liss, New York, New York</w:t>
      </w:r>
      <w:r>
        <w:t>, 85–95.</w:t>
      </w:r>
    </w:p>
    <w:p w14:paraId="3F649A59" w14:textId="77777777" w:rsidR="00C10AA3" w:rsidRDefault="00C10AA3" w:rsidP="00C10AA3">
      <w:pPr>
        <w:pStyle w:val="Bibliography"/>
      </w:pPr>
      <w:r>
        <w:t xml:space="preserve">Barrett-Lennard, L. G., &amp; Ellis, G. M. (n.d.). </w:t>
      </w:r>
      <w:r>
        <w:rPr>
          <w:i/>
          <w:iCs/>
        </w:rPr>
        <w:t>Population Structure and Genetic Variability in Northeastern Pacific Killer Whales: Towards an Assessment of Population Viability</w:t>
      </w:r>
      <w:r>
        <w:t>.</w:t>
      </w:r>
    </w:p>
    <w:p w14:paraId="1182294B" w14:textId="77777777" w:rsidR="00C10AA3" w:rsidRDefault="00C10AA3" w:rsidP="00C10AA3">
      <w:pPr>
        <w:pStyle w:val="Bibliography"/>
      </w:pPr>
      <w:r>
        <w:t xml:space="preserve">Barrett-lennard, L. G., Ford, J. K. B., &amp; Heise, K. A. (1996). The mixed blessing of echolocation: Differences in sonar use by fish-eating and mammal-eating killer whales. </w:t>
      </w:r>
      <w:r>
        <w:rPr>
          <w:i/>
          <w:iCs/>
        </w:rPr>
        <w:t>Animal Behaviour</w:t>
      </w:r>
      <w:r>
        <w:t xml:space="preserve">, </w:t>
      </w:r>
      <w:r>
        <w:rPr>
          <w:i/>
          <w:iCs/>
        </w:rPr>
        <w:t>51</w:t>
      </w:r>
      <w:r>
        <w:t>(3), 553–565. https://doi.org/10.1006/anbe.1996.0059</w:t>
      </w:r>
    </w:p>
    <w:p w14:paraId="4976D75F" w14:textId="77777777" w:rsidR="00C10AA3" w:rsidRDefault="00C10AA3" w:rsidP="00C10AA3">
      <w:pPr>
        <w:pStyle w:val="Bibliography"/>
      </w:pPr>
      <w:r>
        <w:t xml:space="preserve">Bergler, C., Schröter, H., Cheng, R. X., Barth, V., Weber, M., Nöth, E., Hofer, H., &amp; Maier, A. (2019). ORCA-SPOT: An Automatic Killer Whale Sound Detection Toolkit Using Deep Learning. </w:t>
      </w:r>
      <w:r>
        <w:rPr>
          <w:i/>
          <w:iCs/>
        </w:rPr>
        <w:t>Scientific Reports</w:t>
      </w:r>
      <w:r>
        <w:t xml:space="preserve">, </w:t>
      </w:r>
      <w:r>
        <w:rPr>
          <w:i/>
          <w:iCs/>
        </w:rPr>
        <w:t>9</w:t>
      </w:r>
      <w:r>
        <w:t>(1), 10997. https://doi.org/10.1038/s41598-019-47335-w</w:t>
      </w:r>
    </w:p>
    <w:p w14:paraId="6F312908" w14:textId="77777777" w:rsidR="00C10AA3" w:rsidRDefault="00C10AA3" w:rsidP="00C10AA3">
      <w:pPr>
        <w:pStyle w:val="Bibliography"/>
      </w:pPr>
      <w:r>
        <w:t xml:space="preserve">Biffard, B., Morgan, M., Muzi, L., Dakin, T., &amp; Buren, P. V. (2022). An Integrated Hydrophone Calibration System for Ocean Observing: ONC HydroCal. </w:t>
      </w:r>
      <w:r>
        <w:rPr>
          <w:i/>
          <w:iCs/>
        </w:rPr>
        <w:t>OCEANS 2022, Hampton Roads</w:t>
      </w:r>
      <w:r>
        <w:t>, 1–5. https://doi.org/10.1109/OCEANS47191.2022.9976955</w:t>
      </w:r>
    </w:p>
    <w:p w14:paraId="4C0009B9" w14:textId="77777777" w:rsidR="00C10AA3" w:rsidRDefault="00C10AA3" w:rsidP="00C10AA3">
      <w:pPr>
        <w:pStyle w:val="Bibliography"/>
      </w:pPr>
      <w:r>
        <w:lastRenderedPageBreak/>
        <w:t xml:space="preserve">Blanchet, M.-A., Vincent, C., Womble, J. N., Steingass, S. M., &amp; Desportes, G. (2021). Harbour Seals: Population Structure, Status, and Threats in a Rapidly Changing Environment. </w:t>
      </w:r>
      <w:r>
        <w:rPr>
          <w:i/>
          <w:iCs/>
        </w:rPr>
        <w:t>Oceans</w:t>
      </w:r>
      <w:r>
        <w:t xml:space="preserve">, </w:t>
      </w:r>
      <w:r>
        <w:rPr>
          <w:i/>
          <w:iCs/>
        </w:rPr>
        <w:t>2</w:t>
      </w:r>
      <w:r>
        <w:t>(1), Article 1. https://doi.org/10.3390/oceans2010003</w:t>
      </w:r>
    </w:p>
    <w:p w14:paraId="3881D4C0" w14:textId="77777777" w:rsidR="00C10AA3" w:rsidRDefault="00C10AA3" w:rsidP="00C10AA3">
      <w:pPr>
        <w:pStyle w:val="Bibliography"/>
      </w:pPr>
      <w:r>
        <w:t xml:space="preserve">Brookes, K. L., Bailey, H., &amp; Thompson, P. M. (2013). Predictions from harbor porpoise habitat association models are confirmed by long-term passive acoustic monitoringa). </w:t>
      </w:r>
      <w:r>
        <w:rPr>
          <w:i/>
          <w:iCs/>
        </w:rPr>
        <w:t>The Journal of the Acoustical Society of America</w:t>
      </w:r>
      <w:r>
        <w:t xml:space="preserve">, </w:t>
      </w:r>
      <w:r>
        <w:rPr>
          <w:i/>
          <w:iCs/>
        </w:rPr>
        <w:t>134</w:t>
      </w:r>
      <w:r>
        <w:t>(3), 2523–2533. https://doi.org/10.1121/1.4816577</w:t>
      </w:r>
    </w:p>
    <w:p w14:paraId="67CB9BB8" w14:textId="77777777" w:rsidR="00C10AA3" w:rsidRDefault="00C10AA3" w:rsidP="00C10AA3">
      <w:pPr>
        <w:pStyle w:val="Bibliography"/>
      </w:pPr>
      <w:r>
        <w:t xml:space="preserve">Burnham, R. E., &amp; Vagle, S. (2023). Interference of Communication and Echolocation of Southern Resident Killer Whales. In A. N. Popper, J. Sisneros, A. D. Hawkins, &amp; F. Thomsen (Eds.), </w:t>
      </w:r>
      <w:r>
        <w:rPr>
          <w:i/>
          <w:iCs/>
        </w:rPr>
        <w:t>The Effects of Noise on Aquatic Life: Principles and Practical Considerations</w:t>
      </w:r>
      <w:r>
        <w:t xml:space="preserve"> (pp. 1–14). Springer International Publishing. https://doi.org/10.1007/978-3-031-10417-6_22-1</w:t>
      </w:r>
    </w:p>
    <w:p w14:paraId="0921D71C" w14:textId="77777777" w:rsidR="00C10AA3" w:rsidRDefault="00C10AA3" w:rsidP="00C10AA3">
      <w:pPr>
        <w:pStyle w:val="Bibliography"/>
      </w:pPr>
      <w:r>
        <w:t xml:space="preserve">Deecke, V. B., Barrett-Lennard, L. G., Spong, P., &amp; Ford, J. K. B. (2010). The structure of stereotyped calls reflects kinship and social affiliation in resident killer whales (Orcinus orca). </w:t>
      </w:r>
      <w:r>
        <w:rPr>
          <w:i/>
          <w:iCs/>
        </w:rPr>
        <w:t>Naturwissenschaften</w:t>
      </w:r>
      <w:r>
        <w:t xml:space="preserve">, </w:t>
      </w:r>
      <w:r>
        <w:rPr>
          <w:i/>
          <w:iCs/>
        </w:rPr>
        <w:t>97</w:t>
      </w:r>
      <w:r>
        <w:t>(5), 513–518. https://doi.org/10.1007/s00114-010-0657-z</w:t>
      </w:r>
    </w:p>
    <w:p w14:paraId="72460AE9" w14:textId="77777777" w:rsidR="00C10AA3" w:rsidRDefault="00C10AA3" w:rsidP="00C10AA3">
      <w:pPr>
        <w:pStyle w:val="Bibliography"/>
      </w:pPr>
      <w:r>
        <w:t xml:space="preserve">Deecke, V. B., Ford, J. K. B., &amp; Slater, P. J. B. (2005). The vocal behaviour of mammal-eating killer whales: Communicating with costly calls. </w:t>
      </w:r>
      <w:r>
        <w:rPr>
          <w:i/>
          <w:iCs/>
        </w:rPr>
        <w:t>Animal Behaviour</w:t>
      </w:r>
      <w:r>
        <w:t xml:space="preserve">, </w:t>
      </w:r>
      <w:r>
        <w:rPr>
          <w:i/>
          <w:iCs/>
        </w:rPr>
        <w:t>69</w:t>
      </w:r>
      <w:r>
        <w:t>(2), 395–405. https://doi.org/10.1016/j.anbehav.2004.04.014</w:t>
      </w:r>
    </w:p>
    <w:p w14:paraId="041D8043" w14:textId="77777777" w:rsidR="00C10AA3" w:rsidRDefault="00C10AA3" w:rsidP="00C10AA3">
      <w:pPr>
        <w:pStyle w:val="Bibliography"/>
      </w:pPr>
      <w:r>
        <w:t xml:space="preserve">Filatova, O. A., Miller, P. J. O., Yurk, H., Samarra, F. I. P., Hoyt, E., Ford, J. K. B., Matkin, C. O., &amp; Barrett-Lennard, L. G. (2015). Killer whale call frequency is similar across the oceans, but varies across sympatric ecotypes. </w:t>
      </w:r>
      <w:r>
        <w:rPr>
          <w:i/>
          <w:iCs/>
        </w:rPr>
        <w:t>The Journal of the Acoustical Society of America</w:t>
      </w:r>
      <w:r>
        <w:t xml:space="preserve">, </w:t>
      </w:r>
      <w:r>
        <w:rPr>
          <w:i/>
          <w:iCs/>
        </w:rPr>
        <w:t>138</w:t>
      </w:r>
      <w:r>
        <w:t>(1), 251–257. https://doi.org/10.1121/1.4922704</w:t>
      </w:r>
    </w:p>
    <w:p w14:paraId="7ACE484D" w14:textId="77777777" w:rsidR="00C10AA3" w:rsidRDefault="00C10AA3" w:rsidP="00C10AA3">
      <w:pPr>
        <w:pStyle w:val="Bibliography"/>
      </w:pPr>
      <w:r>
        <w:t xml:space="preserve">Foote, A. D., &amp; Nystuen, J. A. (2008). Variation in call pitch among killer whale ecotypes. </w:t>
      </w:r>
      <w:r>
        <w:rPr>
          <w:i/>
          <w:iCs/>
        </w:rPr>
        <w:t>The Journal of the Acoustical Society of America</w:t>
      </w:r>
      <w:r>
        <w:t xml:space="preserve">, </w:t>
      </w:r>
      <w:r>
        <w:rPr>
          <w:i/>
          <w:iCs/>
        </w:rPr>
        <w:t>123</w:t>
      </w:r>
      <w:r>
        <w:t>(3), 1747–1752. https://doi.org/10.1121/1.2836752</w:t>
      </w:r>
    </w:p>
    <w:p w14:paraId="56B8BA7E" w14:textId="77777777" w:rsidR="00C10AA3" w:rsidRDefault="00C10AA3" w:rsidP="00C10AA3">
      <w:pPr>
        <w:pStyle w:val="Bibliography"/>
      </w:pPr>
      <w:r>
        <w:t xml:space="preserve">Ford, J. K. (1987). </w:t>
      </w:r>
      <w:r>
        <w:rPr>
          <w:i/>
          <w:iCs/>
        </w:rPr>
        <w:t>A catalogue of underwater calls produced by killer whales (Orcinus orca) in British Columbia</w:t>
      </w:r>
      <w:r>
        <w:t xml:space="preserve"> (Canadian Data Report of Fisheries and Aquatic Sciences 633; p. 165). Department of </w:t>
      </w:r>
      <w:r>
        <w:lastRenderedPageBreak/>
        <w:t>Fisheries and Oceans,. https://www.researchgate.net/publication/285709635_A_catalogue_of_underwater_calls_produced_by_killer_whales_Orcinus_orca_in_British_Columbia</w:t>
      </w:r>
    </w:p>
    <w:p w14:paraId="07D74BD1" w14:textId="77777777" w:rsidR="00C10AA3" w:rsidRDefault="00C10AA3" w:rsidP="00C10AA3">
      <w:pPr>
        <w:pStyle w:val="Bibliography"/>
      </w:pPr>
      <w:r>
        <w:t xml:space="preserve">Ford, J. K. B. (1991). Vocal traditions among resident killer whales (Orcinus orca) in coastal waters of British Columbia. </w:t>
      </w:r>
      <w:r>
        <w:rPr>
          <w:i/>
          <w:iCs/>
        </w:rPr>
        <w:t>Canadian Journal of Zoology</w:t>
      </w:r>
      <w:r>
        <w:t xml:space="preserve">, </w:t>
      </w:r>
      <w:r>
        <w:rPr>
          <w:i/>
          <w:iCs/>
        </w:rPr>
        <w:t>69</w:t>
      </w:r>
      <w:r>
        <w:t>(6), 1454–1483. https://doi.org/10.1139/z91-206</w:t>
      </w:r>
    </w:p>
    <w:p w14:paraId="698454CF" w14:textId="77777777" w:rsidR="00C10AA3" w:rsidRDefault="00C10AA3" w:rsidP="00C10AA3">
      <w:pPr>
        <w:pStyle w:val="Bibliography"/>
      </w:pPr>
      <w:r>
        <w:t xml:space="preserve">Ford, J. K. B., &amp; Ellis, G. M. (2014). You Are What You Eat: Foraging Specializations and Their Influence on the Social Organization and Behavior of Killer Whales. In J. Yamagiwa &amp; L. Karczmarski (Eds.), </w:t>
      </w:r>
      <w:r>
        <w:rPr>
          <w:i/>
          <w:iCs/>
        </w:rPr>
        <w:t>Primates and Cetaceans: Field Research and Conservation of Complex Mammalian Societies</w:t>
      </w:r>
      <w:r>
        <w:t xml:space="preserve"> (pp. 75–98). Springer Japan. https://doi.org/10.1007/978-4-431-54523-1_4</w:t>
      </w:r>
    </w:p>
    <w:p w14:paraId="14B678C5" w14:textId="77777777" w:rsidR="00C10AA3" w:rsidRDefault="00C10AA3" w:rsidP="00C10AA3">
      <w:pPr>
        <w:pStyle w:val="Bibliography"/>
      </w:pPr>
      <w:r>
        <w:t xml:space="preserve">Ford, J. K. B., Pilkington, J. F., Reira, A., Otsuki, M., Gisborne, B., Abernethy, R. M., Stredulinsky, E. H., Towers, J. R., &amp; Ellis, G. M. (2017). </w:t>
      </w:r>
      <w:r>
        <w:rPr>
          <w:i/>
          <w:iCs/>
        </w:rPr>
        <w:t>Habitats of Special Importance to Resident Killer Whales (Orcinus orca) off the West Coast of Canada</w:t>
      </w:r>
      <w:r>
        <w:t xml:space="preserve">. </w:t>
      </w:r>
      <w:r>
        <w:rPr>
          <w:i/>
          <w:iCs/>
        </w:rPr>
        <w:t>DFO Can. Sci. Advis. Sec. Res. Doc. 2017/035</w:t>
      </w:r>
      <w:r>
        <w:t>, viii + 57 p.</w:t>
      </w:r>
    </w:p>
    <w:p w14:paraId="3743E2CD" w14:textId="77777777" w:rsidR="00C10AA3" w:rsidRDefault="00C10AA3" w:rsidP="00C10AA3">
      <w:pPr>
        <w:pStyle w:val="Bibliography"/>
      </w:pPr>
      <w:r>
        <w:t xml:space="preserve">Ford, J. K., Ellis, G. M., Barrett-Lennard, L. G., Morton, A. B., Palm, R. S., &amp; Balcomb III, K. C. (1998). Dietary specialization in two sympatric populations of killer whales (Orcinus orca) in coastal British Columbia and adjacent waters. </w:t>
      </w:r>
      <w:r>
        <w:rPr>
          <w:i/>
          <w:iCs/>
        </w:rPr>
        <w:t>Canadian Journal of Zoology</w:t>
      </w:r>
      <w:r>
        <w:t xml:space="preserve">, </w:t>
      </w:r>
      <w:r>
        <w:rPr>
          <w:i/>
          <w:iCs/>
        </w:rPr>
        <w:t>76</w:t>
      </w:r>
      <w:r>
        <w:t>(8), 1456–1471. https://doi.org/10.1139/z98-089</w:t>
      </w:r>
    </w:p>
    <w:p w14:paraId="4260A605" w14:textId="77777777" w:rsidR="00C10AA3" w:rsidRDefault="00C10AA3" w:rsidP="00C10AA3">
      <w:pPr>
        <w:pStyle w:val="Bibliography"/>
      </w:pPr>
      <w:r>
        <w:t xml:space="preserve">Gillespie, D., Caillat, M., Gordon, J., &amp; White, P. (2013). Automatic detection and classification of odontocete whistlesa). </w:t>
      </w:r>
      <w:r>
        <w:rPr>
          <w:i/>
          <w:iCs/>
        </w:rPr>
        <w:t>The Journal of the Acoustical Society of America</w:t>
      </w:r>
      <w:r>
        <w:t xml:space="preserve">, </w:t>
      </w:r>
      <w:r>
        <w:rPr>
          <w:i/>
          <w:iCs/>
        </w:rPr>
        <w:t>134</w:t>
      </w:r>
      <w:r>
        <w:t>(3), 2427–2437. https://doi.org/10.1121/1.4816555</w:t>
      </w:r>
    </w:p>
    <w:p w14:paraId="10CDD59A" w14:textId="77777777" w:rsidR="00C10AA3" w:rsidRDefault="00C10AA3" w:rsidP="00C10AA3">
      <w:pPr>
        <w:pStyle w:val="Bibliography"/>
      </w:pPr>
      <w:r>
        <w:t xml:space="preserve">Gillespie, D., Mellinger, D. K., Gordon, J., McLaren, D., Redmond, P., McHugh, R., Trinder, P., Deng, X., &amp; Thode, A. (2009). PAMGUARD: Semiautomated, open source software for real‐time acoustic </w:t>
      </w:r>
      <w:r>
        <w:lastRenderedPageBreak/>
        <w:t xml:space="preserve">detection and localization of cetaceans. </w:t>
      </w:r>
      <w:r>
        <w:rPr>
          <w:i/>
          <w:iCs/>
        </w:rPr>
        <w:t>The Journal of the Acoustical Society of America</w:t>
      </w:r>
      <w:r>
        <w:t xml:space="preserve">, </w:t>
      </w:r>
      <w:r>
        <w:rPr>
          <w:i/>
          <w:iCs/>
        </w:rPr>
        <w:t>125</w:t>
      </w:r>
      <w:r>
        <w:t>(4_Supplement), 2547. https://doi.org/10.1121/1.4808713</w:t>
      </w:r>
    </w:p>
    <w:p w14:paraId="438828DF" w14:textId="77777777" w:rsidR="00C10AA3" w:rsidRDefault="00C10AA3" w:rsidP="00C10AA3">
      <w:pPr>
        <w:pStyle w:val="Bibliography"/>
      </w:pPr>
      <w:r>
        <w:t xml:space="preserve">Gudivada, V. N., Apon, A., &amp; Ding, J. (2017). </w:t>
      </w:r>
      <w:r>
        <w:rPr>
          <w:i/>
          <w:iCs/>
        </w:rPr>
        <w:t>Data Quality Considerations for Big Data and Machine Learning: Going Beyond Data Cleaning and Transformations</w:t>
      </w:r>
      <w:r>
        <w:t>.</w:t>
      </w:r>
    </w:p>
    <w:p w14:paraId="5994C821" w14:textId="77777777" w:rsidR="00C10AA3" w:rsidRDefault="00C10AA3" w:rsidP="00C10AA3">
      <w:pPr>
        <w:pStyle w:val="Bibliography"/>
      </w:pPr>
      <w:r>
        <w:t xml:space="preserve">Helble, T. A., Ierley, G. R., D’Spain, G. L., Roch, M. A., &amp; Hildebrand, J. A. (2012). A generalized power-law detection algorithm for humpback whale vocalizations. </w:t>
      </w:r>
      <w:r>
        <w:rPr>
          <w:i/>
          <w:iCs/>
        </w:rPr>
        <w:t>The Journal of the Acoustical Society of America</w:t>
      </w:r>
      <w:r>
        <w:t xml:space="preserve">, </w:t>
      </w:r>
      <w:r>
        <w:rPr>
          <w:i/>
          <w:iCs/>
        </w:rPr>
        <w:t>131</w:t>
      </w:r>
      <w:r>
        <w:t>(4), 2682–2699. https://doi.org/10.1121/1.3685790</w:t>
      </w:r>
    </w:p>
    <w:p w14:paraId="3BCE8104" w14:textId="77777777" w:rsidR="00C10AA3" w:rsidRDefault="00C10AA3" w:rsidP="00C10AA3">
      <w:pPr>
        <w:pStyle w:val="Bibliography"/>
      </w:pPr>
      <w:r>
        <w:t xml:space="preserve">Janik, V. M. (2009). Chapter 4 Acoustic Communication in Delphinids. In </w:t>
      </w:r>
      <w:r>
        <w:rPr>
          <w:i/>
          <w:iCs/>
        </w:rPr>
        <w:t>Advances in the Study of Behavior</w:t>
      </w:r>
      <w:r>
        <w:t xml:space="preserve"> (Vol. 40, pp. 123–157). Academic Press. https://doi.org/10.1016/S0065-3454(09)40004-4</w:t>
      </w:r>
    </w:p>
    <w:p w14:paraId="7C3846EC" w14:textId="77777777" w:rsidR="00C10AA3" w:rsidRDefault="00C10AA3" w:rsidP="00C10AA3">
      <w:pPr>
        <w:pStyle w:val="Bibliography"/>
      </w:pPr>
      <w:r>
        <w:t xml:space="preserve">Joy, R., Tollit, D., Wood, J., MacGillivray, A., Li, Z., Trounce, K., &amp; Robinson, O. (2019). Potential Benefits of Vessel Slowdowns on Endangered Southern Resident Killer Whales. </w:t>
      </w:r>
      <w:r>
        <w:rPr>
          <w:i/>
          <w:iCs/>
        </w:rPr>
        <w:t>Frontiers in Marine Science</w:t>
      </w:r>
      <w:r>
        <w:t xml:space="preserve">, </w:t>
      </w:r>
      <w:r>
        <w:rPr>
          <w:i/>
          <w:iCs/>
        </w:rPr>
        <w:t>6</w:t>
      </w:r>
      <w:r>
        <w:t>. https://doi.org/10.3389/fmars.2019.00344</w:t>
      </w:r>
    </w:p>
    <w:p w14:paraId="1605CF16" w14:textId="77777777" w:rsidR="00C10AA3" w:rsidRDefault="00C10AA3" w:rsidP="00C10AA3">
      <w:pPr>
        <w:pStyle w:val="Bibliography"/>
      </w:pPr>
      <w:r>
        <w:t xml:space="preserve">Kirsebom, O. S., Frazao, F., Padovese, B., Sakib, S., Su, Y., &amp; Matwin, S. (2022). MERIDIAN open-source software for deep learning-based acoustic data analysis. </w:t>
      </w:r>
      <w:r>
        <w:rPr>
          <w:i/>
          <w:iCs/>
        </w:rPr>
        <w:t>The Journal of the Acoustical Society of America</w:t>
      </w:r>
      <w:r>
        <w:t xml:space="preserve">, </w:t>
      </w:r>
      <w:r>
        <w:rPr>
          <w:i/>
          <w:iCs/>
        </w:rPr>
        <w:t>151</w:t>
      </w:r>
      <w:r>
        <w:t>(4_Supplement), A27. https://doi.org/10.1121/10.0010545</w:t>
      </w:r>
    </w:p>
    <w:p w14:paraId="77E64280" w14:textId="77777777" w:rsidR="00C10AA3" w:rsidRDefault="00C10AA3" w:rsidP="00C10AA3">
      <w:pPr>
        <w:pStyle w:val="Bibliography"/>
      </w:pPr>
      <w:r>
        <w:t xml:space="preserve">Kotila, M., Suominen, K. M., Vasko, V. V., Blomberg, A. S., Lehikoinen, A., Andersson, T., Aspi, J., Cederberg, T., Hänninen, J., Inkinen, J., Koskinen, J., Lundberg, G., Mäkinen, K., Rontti, M., Snickars, M., Solbakken, J., Sundell, J., Syvänperä, I., Vuorenmaa, S., … Lilley, T. M. (2023). Large-scale long-term passive-acoustic monitoring reveals spatio-temporal activity patterns of boreal bats. </w:t>
      </w:r>
      <w:r>
        <w:rPr>
          <w:i/>
          <w:iCs/>
        </w:rPr>
        <w:t>Ecography</w:t>
      </w:r>
      <w:r>
        <w:t xml:space="preserve">, </w:t>
      </w:r>
      <w:r>
        <w:rPr>
          <w:i/>
          <w:iCs/>
        </w:rPr>
        <w:t>2023</w:t>
      </w:r>
      <w:r>
        <w:t>(6), e06617. https://doi.org/10.1111/ecog.06617</w:t>
      </w:r>
    </w:p>
    <w:p w14:paraId="57921B97" w14:textId="77777777" w:rsidR="00C10AA3" w:rsidRDefault="00C10AA3" w:rsidP="00C10AA3">
      <w:pPr>
        <w:pStyle w:val="Bibliography"/>
      </w:pPr>
      <w:r>
        <w:t xml:space="preserve">Lacy, R. C., Williams, R., Ashe, E., Balcomb III, K. C., Brent, L. J. N., Clark, C. W., Croft, D. P., Giles, D. A., MacDuffee, M., &amp; Paquet, P. C. (2017). Evaluating anthropogenic threats to endangered killer </w:t>
      </w:r>
      <w:r>
        <w:lastRenderedPageBreak/>
        <w:t xml:space="preserve">whales to inform effective recovery plans. </w:t>
      </w:r>
      <w:r>
        <w:rPr>
          <w:i/>
          <w:iCs/>
        </w:rPr>
        <w:t>Scientific Reports</w:t>
      </w:r>
      <w:r>
        <w:t xml:space="preserve">, </w:t>
      </w:r>
      <w:r>
        <w:rPr>
          <w:i/>
          <w:iCs/>
        </w:rPr>
        <w:t>7</w:t>
      </w:r>
      <w:r>
        <w:t>(1), 14119. https://doi.org/10.1038/s41598-017-14471-0</w:t>
      </w:r>
    </w:p>
    <w:p w14:paraId="1B3949B2" w14:textId="77777777" w:rsidR="00C10AA3" w:rsidRDefault="00C10AA3" w:rsidP="00C10AA3">
      <w:pPr>
        <w:pStyle w:val="Bibliography"/>
      </w:pPr>
      <w:r>
        <w:t xml:space="preserve">Leu, A. A., Hildebrand, J. A., Rice, A., Baumann-Pickering, S., &amp; Frasier, K. E. (2022). Echolocation click discrimination for three killer whale ecotypes in the Northeastern Pacific. </w:t>
      </w:r>
      <w:r>
        <w:rPr>
          <w:i/>
          <w:iCs/>
        </w:rPr>
        <w:t>The Journal of the Acoustical Society of America</w:t>
      </w:r>
      <w:r>
        <w:t xml:space="preserve">, </w:t>
      </w:r>
      <w:r>
        <w:rPr>
          <w:i/>
          <w:iCs/>
        </w:rPr>
        <w:t>151</w:t>
      </w:r>
      <w:r>
        <w:t>(5), 3197–3206.</w:t>
      </w:r>
    </w:p>
    <w:p w14:paraId="7FCD0355" w14:textId="77777777" w:rsidR="00C10AA3" w:rsidRDefault="00C10AA3" w:rsidP="00C10AA3">
      <w:pPr>
        <w:pStyle w:val="Bibliography"/>
      </w:pPr>
      <w:r>
        <w:t xml:space="preserve">Madrigal, B. C., Crance, J. L., Berchok, C. L., &amp; Stimpert, A. K. (2021). Call repertoire and inferred ecotype presence of killer whales (Orcinus orca) recorded in the southeastern Chukchi Sea. </w:t>
      </w:r>
      <w:r>
        <w:rPr>
          <w:i/>
          <w:iCs/>
        </w:rPr>
        <w:t>The Journal of the Acoustical Society of America</w:t>
      </w:r>
      <w:r>
        <w:t xml:space="preserve">, </w:t>
      </w:r>
      <w:r>
        <w:rPr>
          <w:i/>
          <w:iCs/>
        </w:rPr>
        <w:t>150</w:t>
      </w:r>
      <w:r>
        <w:t>(1), 145–158. https://doi.org/10.1121/10.0005405</w:t>
      </w:r>
    </w:p>
    <w:p w14:paraId="7705D3A1" w14:textId="77777777" w:rsidR="00C10AA3" w:rsidRDefault="00C10AA3" w:rsidP="00C10AA3">
      <w:pPr>
        <w:pStyle w:val="Bibliography"/>
      </w:pPr>
      <w:r>
        <w:t xml:space="preserve">Miller, P. J. O. (2006). Diversity in sound pressure levels and estimated active space of resident killer whale vocalizations. </w:t>
      </w:r>
      <w:r>
        <w:rPr>
          <w:i/>
          <w:iCs/>
        </w:rPr>
        <w:t>Journal of Comparative Physiology A</w:t>
      </w:r>
      <w:r>
        <w:t xml:space="preserve">, </w:t>
      </w:r>
      <w:r>
        <w:rPr>
          <w:i/>
          <w:iCs/>
        </w:rPr>
        <w:t>192</w:t>
      </w:r>
      <w:r>
        <w:t>(5), 449–459. https://doi.org/10.1007/s00359-005-0085-2</w:t>
      </w:r>
    </w:p>
    <w:p w14:paraId="3594BC27" w14:textId="77777777" w:rsidR="00C10AA3" w:rsidRDefault="00C10AA3" w:rsidP="00C10AA3">
      <w:pPr>
        <w:pStyle w:val="Bibliography"/>
      </w:pPr>
      <w:r>
        <w:t xml:space="preserve">Morin, P. A., McCarthy, M. L., Fung, C. W., Durban, J. W., Parsons, K. M., Perrin, W. F., Taylor, B. L., Jefferson, T. A., &amp; Archer, F. I. (2024). Revised taxonomy of eastern North Pacific killer whales (Orcinus orca): Bigg’s and resident ecotypes deserve species status. </w:t>
      </w:r>
      <w:r>
        <w:rPr>
          <w:i/>
          <w:iCs/>
        </w:rPr>
        <w:t>Royal Society Open Science</w:t>
      </w:r>
      <w:r>
        <w:t xml:space="preserve">, </w:t>
      </w:r>
      <w:r>
        <w:rPr>
          <w:i/>
          <w:iCs/>
        </w:rPr>
        <w:t>11</w:t>
      </w:r>
      <w:r>
        <w:t>(3), 231368. https://doi.org/10.1098/rsos.231368</w:t>
      </w:r>
    </w:p>
    <w:p w14:paraId="2602F6F7" w14:textId="77777777" w:rsidR="00C10AA3" w:rsidRDefault="00C10AA3" w:rsidP="00C10AA3">
      <w:pPr>
        <w:pStyle w:val="Bibliography"/>
      </w:pPr>
      <w:r>
        <w:t xml:space="preserve">Myers, H. J., Olsen, D. W., Matkin, C. O., Horstmann, L. A., &amp; Konar, B. (2021). Passive acoustic monitoring of killer whales (Orcinus orca) reveals year-round distribution and residency patterns in the Gulf of Alaska. </w:t>
      </w:r>
      <w:r>
        <w:rPr>
          <w:i/>
          <w:iCs/>
        </w:rPr>
        <w:t>Scientific Reports</w:t>
      </w:r>
      <w:r>
        <w:t xml:space="preserve">, </w:t>
      </w:r>
      <w:r>
        <w:rPr>
          <w:i/>
          <w:iCs/>
        </w:rPr>
        <w:t>11</w:t>
      </w:r>
      <w:r>
        <w:t>(1), 20284. https://doi.org/10.1038/s41598-021-99668-0</w:t>
      </w:r>
    </w:p>
    <w:p w14:paraId="5AC9308E" w14:textId="77777777" w:rsidR="00C10AA3" w:rsidRDefault="00C10AA3" w:rsidP="00C10AA3">
      <w:pPr>
        <w:pStyle w:val="Bibliography"/>
      </w:pPr>
      <w:r>
        <w:rPr>
          <w:i/>
          <w:iCs/>
        </w:rPr>
        <w:t>Ocean Networks Canada—Oceans 3.0</w:t>
      </w:r>
      <w:r>
        <w:t>. (2024, October 2). Oceans 3.0 Data Portal. https://data.oceannetworks.ca/home</w:t>
      </w:r>
    </w:p>
    <w:p w14:paraId="735894B8" w14:textId="77777777" w:rsidR="00C10AA3" w:rsidRDefault="00C10AA3" w:rsidP="00C10AA3">
      <w:pPr>
        <w:pStyle w:val="Bibliography"/>
      </w:pPr>
      <w:r>
        <w:rPr>
          <w:i/>
          <w:iCs/>
        </w:rPr>
        <w:t>OrcaHello</w:t>
      </w:r>
      <w:r>
        <w:t>. (n.d.). Retrieved June 19, 2024, from https://aifororcas.azurewebsites.net/</w:t>
      </w:r>
    </w:p>
    <w:p w14:paraId="284E4E95" w14:textId="77777777" w:rsidR="00C10AA3" w:rsidRDefault="00C10AA3" w:rsidP="00C10AA3">
      <w:pPr>
        <w:pStyle w:val="Bibliography"/>
      </w:pPr>
      <w:r>
        <w:rPr>
          <w:i/>
          <w:iCs/>
        </w:rPr>
        <w:t>Orcasound</w:t>
      </w:r>
      <w:r>
        <w:t>. (n.d.). Retrieved June 19, 2024, from https://github.com/orcasound</w:t>
      </w:r>
    </w:p>
    <w:p w14:paraId="5F2967CB" w14:textId="77777777" w:rsidR="00C10AA3" w:rsidRDefault="00C10AA3" w:rsidP="00C10AA3">
      <w:pPr>
        <w:pStyle w:val="Bibliography"/>
      </w:pPr>
      <w:r>
        <w:lastRenderedPageBreak/>
        <w:t xml:space="preserve">Parijs, S. M. V., Clark, C. W., Sousa-Lima, R. S., Parks, S. E., Rankin, S., Risch, D., &amp; Opzeeland, I. C. V. (2009). Management and research applications of real-time and archival passive acoustic sensors over varying temporal and spatial scales. </w:t>
      </w:r>
      <w:r>
        <w:rPr>
          <w:i/>
          <w:iCs/>
        </w:rPr>
        <w:t>Marine Ecology Progress Series</w:t>
      </w:r>
      <w:r>
        <w:t xml:space="preserve">, </w:t>
      </w:r>
      <w:r>
        <w:rPr>
          <w:i/>
          <w:iCs/>
        </w:rPr>
        <w:t>395</w:t>
      </w:r>
      <w:r>
        <w:t>, 21–36. https://doi.org/10.3354/meps08123</w:t>
      </w:r>
    </w:p>
    <w:p w14:paraId="527FC364" w14:textId="77777777" w:rsidR="00C10AA3" w:rsidRDefault="00C10AA3" w:rsidP="00C10AA3">
      <w:pPr>
        <w:pStyle w:val="Bibliography"/>
      </w:pPr>
      <w:r>
        <w:t xml:space="preserve">Pilkington, J. F., Stredulinsky, E. H., Gavrilchuk, K., Thornton, S. J., Ford, J. K. B., &amp; Doniol-Valcroze, T. (2023). Patterns of winter occurrence of three sympatric killer whale populations off eastern Vancouver Island, Canada, based on passive acoustic monitoring. </w:t>
      </w:r>
      <w:r>
        <w:rPr>
          <w:i/>
          <w:iCs/>
        </w:rPr>
        <w:t>Frontiers in Marine Science</w:t>
      </w:r>
      <w:r>
        <w:t xml:space="preserve">, </w:t>
      </w:r>
      <w:r>
        <w:rPr>
          <w:i/>
          <w:iCs/>
        </w:rPr>
        <w:t>10</w:t>
      </w:r>
      <w:r>
        <w:t>. https://doi.org/10.3389/fmars.2023.1204908</w:t>
      </w:r>
    </w:p>
    <w:p w14:paraId="0A77BBB5" w14:textId="77777777" w:rsidR="00C10AA3" w:rsidRDefault="00C10AA3" w:rsidP="00C10AA3">
      <w:pPr>
        <w:pStyle w:val="Bibliography"/>
      </w:pPr>
      <w:r>
        <w:t xml:space="preserve">Priestley, M., O’donnell, F., &amp; Simperl, E. (2023). A Survey of Data Quality Requirements That Matter in ML Development Pipelines. </w:t>
      </w:r>
      <w:r>
        <w:rPr>
          <w:i/>
          <w:iCs/>
        </w:rPr>
        <w:t>J. Data and Information Quality</w:t>
      </w:r>
      <w:r>
        <w:t xml:space="preserve">, </w:t>
      </w:r>
      <w:r>
        <w:rPr>
          <w:i/>
          <w:iCs/>
        </w:rPr>
        <w:t>15</w:t>
      </w:r>
      <w:r>
        <w:t>(2), 11:1-11:39. https://doi.org/10.1145/3592616</w:t>
      </w:r>
    </w:p>
    <w:p w14:paraId="2E68C335" w14:textId="77777777" w:rsidR="00C10AA3" w:rsidRDefault="00C10AA3" w:rsidP="00C10AA3">
      <w:pPr>
        <w:pStyle w:val="Bibliography"/>
      </w:pPr>
      <w:r>
        <w:t xml:space="preserve">Rice, A., Deecke, V. B., Ford, J. K., Pilkington, J. F., Oleson, E. M., &amp; Hildebrand, J. A. (2017). Spatial and temporal occurrence of killer whale ecotypes off the outer coast of Washington State, USA. </w:t>
      </w:r>
      <w:r>
        <w:rPr>
          <w:i/>
          <w:iCs/>
        </w:rPr>
        <w:t>Marine Ecology Progress Series</w:t>
      </w:r>
      <w:r>
        <w:t xml:space="preserve">, </w:t>
      </w:r>
      <w:r>
        <w:rPr>
          <w:i/>
          <w:iCs/>
        </w:rPr>
        <w:t>572</w:t>
      </w:r>
      <w:r>
        <w:t>, 255–268.</w:t>
      </w:r>
    </w:p>
    <w:p w14:paraId="0415816E" w14:textId="77777777" w:rsidR="00C10AA3" w:rsidRDefault="00C10AA3" w:rsidP="00C10AA3">
      <w:pPr>
        <w:pStyle w:val="Bibliography"/>
      </w:pPr>
      <w:r>
        <w:t xml:space="preserve">Riesch, R., Ford, J. K. B., &amp; Thomsen, F. (2008). Whistle sequences in wild killer whales (Orcinus orca). </w:t>
      </w:r>
      <w:r>
        <w:rPr>
          <w:i/>
          <w:iCs/>
        </w:rPr>
        <w:t>The Journal of the Acoustical Society of America</w:t>
      </w:r>
      <w:r>
        <w:t xml:space="preserve">, </w:t>
      </w:r>
      <w:r>
        <w:rPr>
          <w:i/>
          <w:iCs/>
        </w:rPr>
        <w:t>124</w:t>
      </w:r>
      <w:r>
        <w:t>(3), 1822–1829. https://doi.org/10.1121/1.2956467</w:t>
      </w:r>
    </w:p>
    <w:p w14:paraId="4812FCC7" w14:textId="77777777" w:rsidR="00C10AA3" w:rsidRDefault="00C10AA3" w:rsidP="00C10AA3">
      <w:pPr>
        <w:pStyle w:val="Bibliography"/>
      </w:pPr>
      <w:r>
        <w:t xml:space="preserve">Saulitis, E. L., Matkin, C. O., &amp; Fay, F. H. (2005a). Vocal repertoire and acoustic behavior of the isolated AT1 killer whale subpopulation in southern Alaska. </w:t>
      </w:r>
      <w:r>
        <w:rPr>
          <w:i/>
          <w:iCs/>
        </w:rPr>
        <w:t>Canadian Journal of Zoology</w:t>
      </w:r>
      <w:r>
        <w:t xml:space="preserve">, </w:t>
      </w:r>
      <w:r>
        <w:rPr>
          <w:i/>
          <w:iCs/>
        </w:rPr>
        <w:t>83</w:t>
      </w:r>
      <w:r>
        <w:t>(8), 1015–1029. https://doi.org/10.1139/z05-089</w:t>
      </w:r>
    </w:p>
    <w:p w14:paraId="1B783164" w14:textId="77777777" w:rsidR="00C10AA3" w:rsidRDefault="00C10AA3" w:rsidP="00C10AA3">
      <w:pPr>
        <w:pStyle w:val="Bibliography"/>
      </w:pPr>
      <w:r>
        <w:t xml:space="preserve">Saulitis, E. L., Matkin, C. O., &amp; Fay, F. H. (2005b). Vocal repertoire and acoustic behavior of the isolated AT1 killer whale subpopulation in southern Alaska. </w:t>
      </w:r>
      <w:r>
        <w:rPr>
          <w:i/>
          <w:iCs/>
        </w:rPr>
        <w:t>Canadian Journal of Zoology</w:t>
      </w:r>
      <w:r>
        <w:t xml:space="preserve">, </w:t>
      </w:r>
      <w:r>
        <w:rPr>
          <w:i/>
          <w:iCs/>
        </w:rPr>
        <w:t>83</w:t>
      </w:r>
      <w:r>
        <w:t>(8), 1015–1029. https://doi.org/10.1139/z05-089</w:t>
      </w:r>
    </w:p>
    <w:p w14:paraId="6D0B8DA9" w14:textId="77777777" w:rsidR="00C10AA3" w:rsidRDefault="00C10AA3" w:rsidP="00C10AA3">
      <w:pPr>
        <w:pStyle w:val="Bibliography"/>
      </w:pPr>
      <w:r>
        <w:lastRenderedPageBreak/>
        <w:t xml:space="preserve">Shiu, Y., Palmer, K. J., Roch, M. A., Fleishman, E., Liu, X., Nosal, E.-M., Helble, T., Cholewiak, D., Gillespie, D., &amp; Klinck, H. (2020). Deep neural networks for automated detection of marine mammal species. </w:t>
      </w:r>
      <w:r>
        <w:rPr>
          <w:i/>
          <w:iCs/>
        </w:rPr>
        <w:t>Scientific Reports</w:t>
      </w:r>
      <w:r>
        <w:t xml:space="preserve">, </w:t>
      </w:r>
      <w:r>
        <w:rPr>
          <w:i/>
          <w:iCs/>
        </w:rPr>
        <w:t>10</w:t>
      </w:r>
      <w:r>
        <w:t>(1), 607. https://doi.org/10.1038/s41598-020-57549-y</w:t>
      </w:r>
    </w:p>
    <w:p w14:paraId="6F467F68" w14:textId="77777777" w:rsidR="00C10AA3" w:rsidRDefault="00C10AA3" w:rsidP="00C10AA3">
      <w:pPr>
        <w:pStyle w:val="Bibliography"/>
      </w:pPr>
      <w:r>
        <w:t xml:space="preserve">Souhaut, M., &amp; Shields, M. W. (2021). Stereotyped whistles in southern resident killer whales. </w:t>
      </w:r>
      <w:r>
        <w:rPr>
          <w:i/>
          <w:iCs/>
        </w:rPr>
        <w:t>PeerJ</w:t>
      </w:r>
      <w:r>
        <w:t xml:space="preserve">, </w:t>
      </w:r>
      <w:r>
        <w:rPr>
          <w:i/>
          <w:iCs/>
        </w:rPr>
        <w:t>9</w:t>
      </w:r>
      <w:r>
        <w:t>, e12085. https://doi.org/10.7717/peerj.12085</w:t>
      </w:r>
    </w:p>
    <w:p w14:paraId="7E92B216" w14:textId="77777777" w:rsidR="00C10AA3" w:rsidRDefault="00C10AA3" w:rsidP="00C10AA3">
      <w:pPr>
        <w:pStyle w:val="Bibliography"/>
      </w:pPr>
      <w:r>
        <w:t xml:space="preserve">Stewart, J. D., Cogan, J., Durban, J. W., Fearnbach, H., Ellifrit, D. K., Malleson, M., Pinnow, M., &amp; Balcomb, K. C. (2023). Traditional summer habitat use by Southern Resident killer whales in the Salish Sea is linked to Fraser River Chinook salmon returns. </w:t>
      </w:r>
      <w:r>
        <w:rPr>
          <w:i/>
          <w:iCs/>
        </w:rPr>
        <w:t>Marine Mammal Science</w:t>
      </w:r>
      <w:r>
        <w:t xml:space="preserve">, </w:t>
      </w:r>
      <w:r>
        <w:rPr>
          <w:i/>
          <w:iCs/>
        </w:rPr>
        <w:t>39</w:t>
      </w:r>
      <w:r>
        <w:t>(3), 858–875. https://doi.org/10.1111/mms.13012</w:t>
      </w:r>
    </w:p>
    <w:p w14:paraId="5CC6F931" w14:textId="77777777" w:rsidR="00C10AA3" w:rsidRDefault="00C10AA3" w:rsidP="00C10AA3">
      <w:pPr>
        <w:pStyle w:val="Bibliography"/>
      </w:pPr>
      <w:r>
        <w:t xml:space="preserve">Thomsen, F., Franck, D., &amp; Ford, J. K. B. (2001). Characteristics of whistles from the acoustic repertoire of resident killer whales (Orcinus orca) off Vancouver Island, British Columbia. </w:t>
      </w:r>
      <w:r>
        <w:rPr>
          <w:i/>
          <w:iCs/>
        </w:rPr>
        <w:t>The Journal of the Acoustical Society of America</w:t>
      </w:r>
      <w:r>
        <w:t xml:space="preserve">, </w:t>
      </w:r>
      <w:r>
        <w:rPr>
          <w:i/>
          <w:iCs/>
        </w:rPr>
        <w:t>109</w:t>
      </w:r>
      <w:r>
        <w:t>(3), 1240–1246. https://doi.org/10.1121/1.1349537</w:t>
      </w:r>
    </w:p>
    <w:p w14:paraId="5852A8BD" w14:textId="77777777" w:rsidR="00C10AA3" w:rsidRDefault="00C10AA3" w:rsidP="00C10AA3">
      <w:pPr>
        <w:pStyle w:val="Bibliography"/>
      </w:pPr>
      <w:r>
        <w:t xml:space="preserve">Watkins, W. A. (1968). </w:t>
      </w:r>
      <w:r>
        <w:rPr>
          <w:i/>
          <w:iCs/>
        </w:rPr>
        <w:t>The harmonic interval: Fact or artifact in spectral analysis of pulse trains</w:t>
      </w:r>
      <w:r>
        <w:t>. https://agris.fao.org/search/en/providers/122415/records/64736846e17b74d22254c81f</w:t>
      </w:r>
    </w:p>
    <w:p w14:paraId="76202FA0" w14:textId="77777777" w:rsidR="00C10AA3" w:rsidRDefault="00C10AA3" w:rsidP="00C10AA3">
      <w:pPr>
        <w:pStyle w:val="Bibliography"/>
      </w:pPr>
      <w:r>
        <w:t xml:space="preserve">Whitehead, H., &amp; Ford, J. K. B. (2018). Consequences of culturally-driven ecological specialization: Killer whales and beyond. </w:t>
      </w:r>
      <w:r>
        <w:rPr>
          <w:i/>
          <w:iCs/>
        </w:rPr>
        <w:t>Journal of Theoretical Biology</w:t>
      </w:r>
      <w:r>
        <w:t xml:space="preserve">, </w:t>
      </w:r>
      <w:r>
        <w:rPr>
          <w:i/>
          <w:iCs/>
        </w:rPr>
        <w:t>456</w:t>
      </w:r>
      <w:r>
        <w:t>, 279–294. https://doi.org/10.1016/j.jtbi.2018.08.015</w:t>
      </w:r>
    </w:p>
    <w:p w14:paraId="4BD00C94" w14:textId="77777777" w:rsidR="00C10AA3" w:rsidRDefault="00C10AA3" w:rsidP="00C10AA3">
      <w:pPr>
        <w:pStyle w:val="Bibliography"/>
      </w:pPr>
      <w:r>
        <w:t xml:space="preserve">Wiggins, S. M., &amp; Hildebrand, J. A. (2007). High-frequency Acoustic Recording Package (HARP) for broad-band, long-term marine mammal monitoring. </w:t>
      </w:r>
      <w:r>
        <w:rPr>
          <w:i/>
          <w:iCs/>
        </w:rPr>
        <w:t>2007 Symposium on Underwater Technology and Workshop on Scientific Use of Submarine Cables and Related Technologies</w:t>
      </w:r>
      <w:r>
        <w:t>, 551–557. https://ieeexplore.ieee.org/abstract/document/4231090/</w:t>
      </w:r>
    </w:p>
    <w:p w14:paraId="077F628F" w14:textId="77777777" w:rsidR="00C10AA3" w:rsidRDefault="00C10AA3" w:rsidP="00C10AA3">
      <w:pPr>
        <w:pStyle w:val="Bibliography"/>
      </w:pPr>
      <w:r>
        <w:t xml:space="preserve">Williams, R., Lacy, R. C., Ashe, E., Barrett-Lennard, L., Brown, T. M., Gaydos, J. K., Gulland, F., MacDuffee, M., Nelson, B. W., Nielsen, K. A., Nollens, H., Raverty, S., Reiss, S., Ross, P. S., Collins, M. S., Stimmelmayr, R., &amp; Paquet, P. (2024). Warning sign of an accelerating decline in critically </w:t>
      </w:r>
      <w:r>
        <w:lastRenderedPageBreak/>
        <w:t xml:space="preserve">endangered killer whales (Orcinus orca). </w:t>
      </w:r>
      <w:r>
        <w:rPr>
          <w:i/>
          <w:iCs/>
        </w:rPr>
        <w:t>Communications Earth &amp; Environment</w:t>
      </w:r>
      <w:r>
        <w:t xml:space="preserve">, </w:t>
      </w:r>
      <w:r>
        <w:rPr>
          <w:i/>
          <w:iCs/>
        </w:rPr>
        <w:t>5</w:t>
      </w:r>
      <w:r>
        <w:t>(1), 1–9. https://doi.org/10.1038/s43247-024-01327-5</w:t>
      </w:r>
    </w:p>
    <w:p w14:paraId="3CF4C4CB" w14:textId="77777777" w:rsidR="00C10AA3" w:rsidRDefault="00C10AA3" w:rsidP="00C10AA3">
      <w:pPr>
        <w:pStyle w:val="Bibliography"/>
      </w:pPr>
      <w:r>
        <w:t xml:space="preserve">Yurk, H., Barrett-Lennard, L., Ford, J. K. B., &amp; Matkin, C. O. (2002). Cultural transmission within maternal lineages: Vocal clans in resident killer whales in southern Alaska. </w:t>
      </w:r>
      <w:r>
        <w:rPr>
          <w:i/>
          <w:iCs/>
        </w:rPr>
        <w:t>Animal Behaviour</w:t>
      </w:r>
      <w:r>
        <w:t xml:space="preserve">, </w:t>
      </w:r>
      <w:r>
        <w:rPr>
          <w:i/>
          <w:iCs/>
        </w:rPr>
        <w:t>63</w:t>
      </w:r>
      <w:r>
        <w:t>(6), 1103–1119. https://doi.org/10.1006/anbe.2002.3012</w:t>
      </w:r>
    </w:p>
    <w:p w14:paraId="6F438282" w14:textId="300FE2CA" w:rsidR="002020F5" w:rsidRDefault="0061294A" w:rsidP="003D498F">
      <w:r>
        <w:fldChar w:fldCharType="end"/>
      </w:r>
    </w:p>
    <w:p w14:paraId="5B7F0612" w14:textId="629C73B1" w:rsidR="00D019A3" w:rsidRDefault="00D019A3" w:rsidP="00D019A3">
      <w:pPr>
        <w:spacing w:line="240" w:lineRule="auto"/>
        <w:ind w:left="720" w:hanging="720"/>
        <w:jc w:val="both"/>
        <w:rPr>
          <w:rFonts w:cstheme="minorHAnsi"/>
        </w:rPr>
      </w:pPr>
      <w:r>
        <w:rPr>
          <w:rFonts w:cstheme="minorHAnsi"/>
        </w:rPr>
        <w:t xml:space="preserve"> </w:t>
      </w:r>
    </w:p>
    <w:p w14:paraId="0EED8C58" w14:textId="77777777" w:rsidR="00D078EC" w:rsidRPr="00D078EC" w:rsidRDefault="00D078EC" w:rsidP="00D078EC"/>
    <w:p w14:paraId="57023A07" w14:textId="0C163DB3" w:rsidR="00CD47EE" w:rsidRDefault="00CD47EE" w:rsidP="00CD47EE">
      <w:pPr>
        <w:pStyle w:val="Heading1"/>
      </w:pPr>
      <w:r>
        <w:t>Supplemental Information</w:t>
      </w:r>
    </w:p>
    <w:p w14:paraId="3FB6D25E" w14:textId="475D3AF3" w:rsidR="00CD47EE" w:rsidRDefault="00CD47EE" w:rsidP="00CD47EE">
      <w:pPr>
        <w:pStyle w:val="Heading2"/>
      </w:pPr>
      <w:bookmarkStart w:id="54" w:name="_Ref170116667"/>
      <w:r>
        <w:t>HALLO Annotation Guidelines</w:t>
      </w:r>
      <w:bookmarkEnd w:id="54"/>
    </w:p>
    <w:p w14:paraId="0E5B3618" w14:textId="79BB23DE" w:rsidR="00CD47EE" w:rsidRDefault="00CD47EE" w:rsidP="00CD47EE">
      <w:r>
        <w:t xml:space="preserve">The following section contains the guidelines </w:t>
      </w:r>
      <w:r w:rsidR="00CD4E4E">
        <w:t xml:space="preserve">provided to </w:t>
      </w:r>
      <w:r>
        <w:t>expert annotators on the HALLO project</w:t>
      </w:r>
      <w:r w:rsidR="00CD4E4E">
        <w:t xml:space="preserve"> for the creation of training and testing datasets</w:t>
      </w:r>
      <w:r>
        <w:t>.</w:t>
      </w:r>
      <w:r w:rsidR="00CD4E4E">
        <w:t xml:space="preserve"> Guidelines were developed with the intention of creating manual annotation using Raven Pro software through the creation of bounding boxes around signals of interest demarking the audio file; lower and upper frequency values; and start and end time in seconds relative to the beginning of the audio file. These guidelines were also used to annotate calls initially detected by </w:t>
      </w:r>
      <w:proofErr w:type="spellStart"/>
      <w:r w:rsidR="00CD4E4E">
        <w:t>PAMGuard</w:t>
      </w:r>
      <w:proofErr w:type="spellEnd"/>
      <w:r w:rsidR="00CD4E4E">
        <w:t xml:space="preserve"> whistle moan detection algorithm (e.g. DFO Data). Fragments exported as csv files and classified according to the </w:t>
      </w:r>
      <w:r w:rsidR="00CD4E4E" w:rsidRPr="00CD4E4E">
        <w:t>‘</w:t>
      </w:r>
      <w:proofErr w:type="spellStart"/>
      <w:r w:rsidR="00CD4E4E" w:rsidRPr="00CD4E4E">
        <w:t>Sound.ID.Species</w:t>
      </w:r>
      <w:proofErr w:type="spellEnd"/>
      <w:r w:rsidR="00CD4E4E" w:rsidRPr="00CD4E4E">
        <w:t>’</w:t>
      </w:r>
      <w:r w:rsidR="00CD4E4E">
        <w:t xml:space="preserve">. These guidelines have subsequently been updated and are available on the Coastal Marine Science </w:t>
      </w:r>
      <w:proofErr w:type="spellStart"/>
      <w:r w:rsidR="00CD4E4E">
        <w:t>gighub</w:t>
      </w:r>
      <w:proofErr w:type="spellEnd"/>
      <w:r w:rsidR="00CD4E4E">
        <w:t xml:space="preserve"> (cite XXX)</w:t>
      </w:r>
      <w:r w:rsidR="00142979">
        <w:t>.</w:t>
      </w:r>
    </w:p>
    <w:p w14:paraId="6D3DFFB7" w14:textId="77777777" w:rsidR="00CD47EE" w:rsidRPr="00CD47EE" w:rsidRDefault="00CD47EE" w:rsidP="00CD47EE">
      <w:pPr>
        <w:spacing w:after="0" w:line="276" w:lineRule="auto"/>
        <w:jc w:val="center"/>
        <w:rPr>
          <w:rFonts w:ascii="Arial" w:eastAsia="Arial" w:hAnsi="Arial" w:cs="Arial"/>
          <w:b/>
          <w:sz w:val="28"/>
          <w:szCs w:val="28"/>
          <w:lang w:val="en-GB" w:eastAsia="en-CA"/>
        </w:rPr>
      </w:pPr>
    </w:p>
    <w:p w14:paraId="42AF36D7" w14:textId="056C90AE" w:rsidR="00CD47EE" w:rsidRPr="00CD47EE" w:rsidRDefault="00CD47EE" w:rsidP="00CD47EE">
      <w:pPr>
        <w:spacing w:after="0" w:line="276" w:lineRule="auto"/>
        <w:jc w:val="center"/>
        <w:rPr>
          <w:rFonts w:eastAsia="Arial" w:cstheme="minorHAnsi"/>
          <w:b/>
          <w:sz w:val="28"/>
          <w:szCs w:val="28"/>
          <w:lang w:val="en-GB" w:eastAsia="en-CA"/>
        </w:rPr>
      </w:pPr>
      <w:r w:rsidRPr="00CD47EE">
        <w:rPr>
          <w:rFonts w:eastAsia="Arial" w:cstheme="minorHAnsi"/>
          <w:b/>
          <w:sz w:val="28"/>
          <w:szCs w:val="28"/>
          <w:lang w:val="en-GB" w:eastAsia="en-CA"/>
        </w:rPr>
        <w:t>Annotation Guidelines</w:t>
      </w:r>
    </w:p>
    <w:p w14:paraId="56D7A2C2" w14:textId="77777777" w:rsidR="00CD47EE" w:rsidRPr="00CD47EE" w:rsidRDefault="00CD47EE" w:rsidP="00CD47EE">
      <w:pPr>
        <w:spacing w:after="0" w:line="276" w:lineRule="auto"/>
        <w:ind w:left="720"/>
        <w:rPr>
          <w:rFonts w:eastAsia="Arial" w:cstheme="minorHAnsi"/>
          <w:sz w:val="24"/>
          <w:szCs w:val="24"/>
          <w:lang w:val="en-GB" w:eastAsia="en-CA"/>
        </w:rPr>
      </w:pPr>
    </w:p>
    <w:p w14:paraId="298BBF59"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Draw a box specifying the time and frequency boundaries that contain the call/sound</w:t>
      </w:r>
    </w:p>
    <w:p w14:paraId="71388F1F"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Assign labels to the box in the 4 label columns (or as many as possible)</w:t>
      </w:r>
    </w:p>
    <w:p w14:paraId="21D797A4" w14:textId="77777777" w:rsidR="00CD47EE" w:rsidRPr="00CD47EE" w:rsidRDefault="00CD47EE" w:rsidP="00CD47EE">
      <w:pPr>
        <w:numPr>
          <w:ilvl w:val="0"/>
          <w:numId w:val="4"/>
        </w:numPr>
        <w:spacing w:after="0" w:line="276" w:lineRule="auto"/>
        <w:contextualSpacing/>
        <w:jc w:val="both"/>
        <w:rPr>
          <w:rFonts w:eastAsia="Arial" w:cstheme="minorHAnsi"/>
          <w:sz w:val="24"/>
          <w:szCs w:val="24"/>
          <w:lang w:val="en-GB" w:eastAsia="en-CA"/>
        </w:rPr>
      </w:pPr>
      <w:r w:rsidRPr="00CD47EE">
        <w:rPr>
          <w:rFonts w:eastAsia="Arial" w:cstheme="minorHAnsi"/>
          <w:sz w:val="24"/>
          <w:szCs w:val="24"/>
          <w:lang w:val="en-GB" w:eastAsia="en-CA"/>
        </w:rPr>
        <w:t>Although the table below contains values for a variety of species for the ‘</w:t>
      </w:r>
      <w:proofErr w:type="spellStart"/>
      <w:r w:rsidRPr="00CD47EE">
        <w:rPr>
          <w:rFonts w:eastAsia="Arial" w:cstheme="minorHAnsi"/>
          <w:sz w:val="24"/>
          <w:szCs w:val="24"/>
          <w:lang w:val="en-GB" w:eastAsia="en-CA"/>
        </w:rPr>
        <w:t>Sound.ID.Species</w:t>
      </w:r>
      <w:proofErr w:type="spellEnd"/>
      <w:r w:rsidRPr="00CD47EE">
        <w:rPr>
          <w:rFonts w:eastAsia="Arial" w:cstheme="minorHAnsi"/>
          <w:sz w:val="24"/>
          <w:szCs w:val="24"/>
          <w:lang w:val="en-GB" w:eastAsia="en-CA"/>
        </w:rPr>
        <w:t>’ field, our focus remains on Killer whales. Don’t go out of your way to annotate every single dolphin and vessel noise. All labels other than KW are basically there to add a bit of extra information on difficult cases.  So, if there are humpback calls sneaking amidst killer whale calls and you think ‘Oh, this could be confusing! I think it’ll be helpful to mark this right here as a humpback’, please go ahead and label it! But you don’t need to chase down every single signal that is not a KW.</w:t>
      </w:r>
    </w:p>
    <w:p w14:paraId="66E14053" w14:textId="77777777" w:rsidR="00CD47EE" w:rsidRPr="00CD47EE" w:rsidRDefault="00CD47EE" w:rsidP="00CD47EE">
      <w:pPr>
        <w:spacing w:after="0" w:line="276" w:lineRule="auto"/>
        <w:ind w:left="720"/>
        <w:rPr>
          <w:rFonts w:eastAsia="Arial" w:cstheme="minorHAnsi"/>
          <w:sz w:val="24"/>
          <w:szCs w:val="24"/>
          <w:lang w:val="en-GB" w:eastAsia="en-CA"/>
        </w:rPr>
      </w:pPr>
    </w:p>
    <w:tbl>
      <w:tblPr>
        <w:tblW w:w="948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920"/>
        <w:gridCol w:w="5220"/>
      </w:tblGrid>
      <w:tr w:rsidR="00CD47EE" w:rsidRPr="00CD47EE" w14:paraId="41689F34" w14:textId="77777777" w:rsidTr="00D352F1">
        <w:tc>
          <w:tcPr>
            <w:tcW w:w="2340" w:type="dxa"/>
            <w:shd w:val="clear" w:color="auto" w:fill="auto"/>
            <w:tcMar>
              <w:top w:w="100" w:type="dxa"/>
              <w:left w:w="100" w:type="dxa"/>
              <w:bottom w:w="100" w:type="dxa"/>
              <w:right w:w="100" w:type="dxa"/>
            </w:tcMar>
          </w:tcPr>
          <w:p w14:paraId="6A6D90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Label field</w:t>
            </w:r>
          </w:p>
        </w:tc>
        <w:tc>
          <w:tcPr>
            <w:tcW w:w="1920" w:type="dxa"/>
            <w:shd w:val="clear" w:color="auto" w:fill="auto"/>
            <w:tcMar>
              <w:top w:w="100" w:type="dxa"/>
              <w:left w:w="100" w:type="dxa"/>
              <w:bottom w:w="100" w:type="dxa"/>
              <w:right w:w="100" w:type="dxa"/>
            </w:tcMar>
          </w:tcPr>
          <w:p w14:paraId="084DBB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Possible values</w:t>
            </w:r>
          </w:p>
        </w:tc>
        <w:tc>
          <w:tcPr>
            <w:tcW w:w="5220" w:type="dxa"/>
            <w:shd w:val="clear" w:color="auto" w:fill="auto"/>
            <w:tcMar>
              <w:top w:w="100" w:type="dxa"/>
              <w:left w:w="100" w:type="dxa"/>
              <w:bottom w:w="100" w:type="dxa"/>
              <w:right w:w="100" w:type="dxa"/>
            </w:tcMar>
          </w:tcPr>
          <w:p w14:paraId="292667C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u w:val="single"/>
                <w:lang w:val="en-GB" w:eastAsia="en-CA"/>
              </w:rPr>
            </w:pPr>
          </w:p>
        </w:tc>
      </w:tr>
      <w:tr w:rsidR="00CD47EE" w:rsidRPr="00CD47EE" w14:paraId="11D5A58E" w14:textId="77777777" w:rsidTr="00D352F1">
        <w:tc>
          <w:tcPr>
            <w:tcW w:w="2340" w:type="dxa"/>
            <w:shd w:val="clear" w:color="auto" w:fill="auto"/>
            <w:tcMar>
              <w:top w:w="100" w:type="dxa"/>
              <w:left w:w="100" w:type="dxa"/>
              <w:bottom w:w="100" w:type="dxa"/>
              <w:right w:w="100" w:type="dxa"/>
            </w:tcMar>
          </w:tcPr>
          <w:p w14:paraId="65B05A2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Sound_ID_Species</w:t>
            </w:r>
            <w:proofErr w:type="spellEnd"/>
          </w:p>
        </w:tc>
        <w:tc>
          <w:tcPr>
            <w:tcW w:w="1920" w:type="dxa"/>
            <w:shd w:val="clear" w:color="auto" w:fill="auto"/>
            <w:tcMar>
              <w:top w:w="100" w:type="dxa"/>
              <w:left w:w="100" w:type="dxa"/>
              <w:bottom w:w="100" w:type="dxa"/>
              <w:right w:w="100" w:type="dxa"/>
            </w:tcMar>
          </w:tcPr>
          <w:p w14:paraId="397FFA0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7DA72F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Killer whale</w:t>
            </w:r>
          </w:p>
        </w:tc>
      </w:tr>
      <w:tr w:rsidR="00CD47EE" w:rsidRPr="00CD47EE" w14:paraId="3B7726FE" w14:textId="77777777" w:rsidTr="00D352F1">
        <w:tc>
          <w:tcPr>
            <w:tcW w:w="2340" w:type="dxa"/>
            <w:shd w:val="clear" w:color="auto" w:fill="auto"/>
            <w:tcMar>
              <w:top w:w="100" w:type="dxa"/>
              <w:left w:w="100" w:type="dxa"/>
              <w:bottom w:w="100" w:type="dxa"/>
              <w:right w:w="100" w:type="dxa"/>
            </w:tcMar>
          </w:tcPr>
          <w:p w14:paraId="4C3CF5A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9A8E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w:t>
            </w:r>
          </w:p>
        </w:tc>
        <w:tc>
          <w:tcPr>
            <w:tcW w:w="5220" w:type="dxa"/>
            <w:shd w:val="clear" w:color="auto" w:fill="auto"/>
            <w:tcMar>
              <w:top w:w="100" w:type="dxa"/>
              <w:left w:w="100" w:type="dxa"/>
              <w:bottom w:w="100" w:type="dxa"/>
              <w:right w:w="100" w:type="dxa"/>
            </w:tcMar>
          </w:tcPr>
          <w:p w14:paraId="3F16A77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killer whale (if it was unknown but had the potential to be KW, it fell into this category)</w:t>
            </w:r>
          </w:p>
          <w:p w14:paraId="632271D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778BA09B" w14:textId="77777777" w:rsidTr="00D352F1">
        <w:tc>
          <w:tcPr>
            <w:tcW w:w="2340" w:type="dxa"/>
            <w:shd w:val="clear" w:color="auto" w:fill="auto"/>
            <w:tcMar>
              <w:top w:w="100" w:type="dxa"/>
              <w:left w:w="100" w:type="dxa"/>
              <w:bottom w:w="100" w:type="dxa"/>
              <w:right w:w="100" w:type="dxa"/>
            </w:tcMar>
          </w:tcPr>
          <w:p w14:paraId="651FB3D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C43299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079EF0E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Humpback whale</w:t>
            </w:r>
          </w:p>
        </w:tc>
      </w:tr>
      <w:tr w:rsidR="00CD47EE" w:rsidRPr="00CD47EE" w14:paraId="69547C97" w14:textId="77777777" w:rsidTr="00D352F1">
        <w:tc>
          <w:tcPr>
            <w:tcW w:w="2340" w:type="dxa"/>
            <w:shd w:val="clear" w:color="auto" w:fill="auto"/>
            <w:tcMar>
              <w:top w:w="100" w:type="dxa"/>
              <w:left w:w="100" w:type="dxa"/>
              <w:bottom w:w="100" w:type="dxa"/>
              <w:right w:w="100" w:type="dxa"/>
            </w:tcMar>
          </w:tcPr>
          <w:p w14:paraId="429D555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DFCE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HW?</w:t>
            </w:r>
          </w:p>
        </w:tc>
        <w:tc>
          <w:tcPr>
            <w:tcW w:w="5220" w:type="dxa"/>
            <w:shd w:val="clear" w:color="auto" w:fill="auto"/>
            <w:tcMar>
              <w:top w:w="100" w:type="dxa"/>
              <w:left w:w="100" w:type="dxa"/>
              <w:bottom w:w="100" w:type="dxa"/>
              <w:right w:w="100" w:type="dxa"/>
            </w:tcMar>
          </w:tcPr>
          <w:p w14:paraId="2CFB8A0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humpback whale (certainly not a KW, possibly a HW)</w:t>
            </w:r>
          </w:p>
          <w:p w14:paraId="48EA8DF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A0DFD70" w14:textId="77777777" w:rsidTr="00D352F1">
        <w:tc>
          <w:tcPr>
            <w:tcW w:w="2340" w:type="dxa"/>
            <w:shd w:val="clear" w:color="auto" w:fill="auto"/>
            <w:tcMar>
              <w:top w:w="100" w:type="dxa"/>
              <w:left w:w="100" w:type="dxa"/>
              <w:bottom w:w="100" w:type="dxa"/>
              <w:right w:w="100" w:type="dxa"/>
            </w:tcMar>
          </w:tcPr>
          <w:p w14:paraId="693C9A7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4FF0A3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HW/KW?</w:t>
            </w:r>
          </w:p>
          <w:p w14:paraId="5736EB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0FFA29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either HW or KW, cannot determine </w:t>
            </w:r>
          </w:p>
        </w:tc>
      </w:tr>
      <w:tr w:rsidR="00CD47EE" w:rsidRPr="00CD47EE" w14:paraId="675B8C5F" w14:textId="77777777" w:rsidTr="00D352F1">
        <w:tc>
          <w:tcPr>
            <w:tcW w:w="2340" w:type="dxa"/>
            <w:shd w:val="clear" w:color="auto" w:fill="auto"/>
            <w:tcMar>
              <w:top w:w="100" w:type="dxa"/>
              <w:left w:w="100" w:type="dxa"/>
              <w:bottom w:w="100" w:type="dxa"/>
              <w:right w:w="100" w:type="dxa"/>
            </w:tcMar>
          </w:tcPr>
          <w:p w14:paraId="25C05F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00FD84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p w14:paraId="5AE8E5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3BCF53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Pacific White Sided Dolphin</w:t>
            </w:r>
          </w:p>
          <w:p w14:paraId="73177E7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5CB98550" w14:textId="77777777" w:rsidTr="00D352F1">
        <w:tc>
          <w:tcPr>
            <w:tcW w:w="2340" w:type="dxa"/>
            <w:shd w:val="clear" w:color="auto" w:fill="auto"/>
            <w:tcMar>
              <w:top w:w="100" w:type="dxa"/>
              <w:left w:w="100" w:type="dxa"/>
              <w:bottom w:w="100" w:type="dxa"/>
              <w:right w:w="100" w:type="dxa"/>
            </w:tcMar>
          </w:tcPr>
          <w:p w14:paraId="3E24FD2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C1025B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PWSD?</w:t>
            </w:r>
          </w:p>
        </w:tc>
        <w:tc>
          <w:tcPr>
            <w:tcW w:w="5220" w:type="dxa"/>
            <w:shd w:val="clear" w:color="auto" w:fill="auto"/>
            <w:tcMar>
              <w:top w:w="100" w:type="dxa"/>
              <w:left w:w="100" w:type="dxa"/>
              <w:bottom w:w="100" w:type="dxa"/>
              <w:right w:w="100" w:type="dxa"/>
            </w:tcMar>
          </w:tcPr>
          <w:p w14:paraId="0284D7CC"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Pacific White Sided Dolphin</w:t>
            </w:r>
          </w:p>
          <w:p w14:paraId="3D57648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CA6CFE" w14:textId="77777777" w:rsidTr="00D352F1">
        <w:tc>
          <w:tcPr>
            <w:tcW w:w="2340" w:type="dxa"/>
            <w:shd w:val="clear" w:color="auto" w:fill="auto"/>
            <w:tcMar>
              <w:top w:w="100" w:type="dxa"/>
              <w:left w:w="100" w:type="dxa"/>
              <w:bottom w:w="100" w:type="dxa"/>
              <w:right w:w="100" w:type="dxa"/>
            </w:tcMar>
          </w:tcPr>
          <w:p w14:paraId="543C23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238619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KW/PWSD?</w:t>
            </w:r>
          </w:p>
          <w:p w14:paraId="6804162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FD2902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KW or PWSD, too faint or in descript to determine</w:t>
            </w:r>
          </w:p>
          <w:p w14:paraId="4BF1655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09FAE2B" w14:textId="77777777" w:rsidTr="00D352F1">
        <w:tc>
          <w:tcPr>
            <w:tcW w:w="2340" w:type="dxa"/>
            <w:shd w:val="clear" w:color="auto" w:fill="auto"/>
            <w:tcMar>
              <w:top w:w="100" w:type="dxa"/>
              <w:left w:w="100" w:type="dxa"/>
              <w:bottom w:w="100" w:type="dxa"/>
              <w:right w:w="100" w:type="dxa"/>
            </w:tcMar>
          </w:tcPr>
          <w:p w14:paraId="1EC3F55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A7AC6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tc>
        <w:tc>
          <w:tcPr>
            <w:tcW w:w="5220" w:type="dxa"/>
            <w:shd w:val="clear" w:color="auto" w:fill="auto"/>
            <w:tcMar>
              <w:top w:w="100" w:type="dxa"/>
              <w:left w:w="100" w:type="dxa"/>
              <w:bottom w:w="100" w:type="dxa"/>
              <w:right w:w="100" w:type="dxa"/>
            </w:tcMar>
          </w:tcPr>
          <w:p w14:paraId="618D9B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Grey Whale</w:t>
            </w:r>
          </w:p>
        </w:tc>
      </w:tr>
      <w:tr w:rsidR="00CD47EE" w:rsidRPr="00CD47EE" w14:paraId="28970F37" w14:textId="77777777" w:rsidTr="00D352F1">
        <w:tc>
          <w:tcPr>
            <w:tcW w:w="2340" w:type="dxa"/>
            <w:shd w:val="clear" w:color="auto" w:fill="auto"/>
            <w:tcMar>
              <w:top w:w="100" w:type="dxa"/>
              <w:left w:w="100" w:type="dxa"/>
              <w:bottom w:w="100" w:type="dxa"/>
              <w:right w:w="100" w:type="dxa"/>
            </w:tcMar>
          </w:tcPr>
          <w:p w14:paraId="58E96A2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D9A65C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GW?</w:t>
            </w:r>
          </w:p>
          <w:p w14:paraId="773EAC8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A6D83D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potential Grey Whale</w:t>
            </w:r>
          </w:p>
          <w:p w14:paraId="1667D65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7AF0EA9" w14:textId="77777777" w:rsidTr="00D352F1">
        <w:tc>
          <w:tcPr>
            <w:tcW w:w="2340" w:type="dxa"/>
            <w:shd w:val="clear" w:color="auto" w:fill="auto"/>
            <w:tcMar>
              <w:top w:w="100" w:type="dxa"/>
              <w:left w:w="100" w:type="dxa"/>
              <w:bottom w:w="100" w:type="dxa"/>
              <w:right w:w="100" w:type="dxa"/>
            </w:tcMar>
          </w:tcPr>
          <w:p w14:paraId="462F86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4C733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HW/GW?</w:t>
            </w:r>
          </w:p>
          <w:p w14:paraId="17EC6BE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3F376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either HW or GW, cannot determine without further review</w:t>
            </w:r>
          </w:p>
          <w:p w14:paraId="0E1005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14868FF0" w14:textId="77777777" w:rsidTr="00D352F1">
        <w:tc>
          <w:tcPr>
            <w:tcW w:w="2340" w:type="dxa"/>
            <w:shd w:val="clear" w:color="auto" w:fill="auto"/>
            <w:tcMar>
              <w:top w:w="100" w:type="dxa"/>
              <w:left w:w="100" w:type="dxa"/>
              <w:bottom w:w="100" w:type="dxa"/>
              <w:right w:w="100" w:type="dxa"/>
            </w:tcMar>
          </w:tcPr>
          <w:p w14:paraId="31D22E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73F8A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0BC1FDD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2C33129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vocalizations from a small unidentified odontocete, not PWSD</w:t>
            </w:r>
          </w:p>
          <w:p w14:paraId="3E5D18A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6298AE9" w14:textId="77777777" w:rsidTr="00D352F1">
        <w:tc>
          <w:tcPr>
            <w:tcW w:w="2340" w:type="dxa"/>
            <w:shd w:val="clear" w:color="auto" w:fill="auto"/>
            <w:tcMar>
              <w:top w:w="100" w:type="dxa"/>
              <w:left w:w="100" w:type="dxa"/>
              <w:bottom w:w="100" w:type="dxa"/>
              <w:right w:w="100" w:type="dxa"/>
            </w:tcMar>
          </w:tcPr>
          <w:p w14:paraId="094CAD8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DAAB90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w:t>
            </w:r>
          </w:p>
        </w:tc>
        <w:tc>
          <w:tcPr>
            <w:tcW w:w="5220" w:type="dxa"/>
            <w:shd w:val="clear" w:color="auto" w:fill="auto"/>
            <w:tcMar>
              <w:top w:w="100" w:type="dxa"/>
              <w:left w:w="100" w:type="dxa"/>
              <w:bottom w:w="100" w:type="dxa"/>
              <w:right w:w="100" w:type="dxa"/>
            </w:tcMar>
          </w:tcPr>
          <w:p w14:paraId="79888A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Echolocation clicks that can’t be safely identified as KW </w:t>
            </w:r>
          </w:p>
        </w:tc>
      </w:tr>
      <w:tr w:rsidR="00CD47EE" w:rsidRPr="00CD47EE" w14:paraId="78A020C3" w14:textId="77777777" w:rsidTr="00D352F1">
        <w:tc>
          <w:tcPr>
            <w:tcW w:w="2340" w:type="dxa"/>
            <w:shd w:val="clear" w:color="auto" w:fill="auto"/>
            <w:tcMar>
              <w:top w:w="100" w:type="dxa"/>
              <w:left w:w="100" w:type="dxa"/>
              <w:bottom w:w="100" w:type="dxa"/>
              <w:right w:w="100" w:type="dxa"/>
            </w:tcMar>
          </w:tcPr>
          <w:p w14:paraId="02C2C6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54E2B8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Odontocete?</w:t>
            </w:r>
          </w:p>
          <w:p w14:paraId="22E9AE9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9DBDD0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lastRenderedPageBreak/>
              <w:t xml:space="preserve">potential vocalizations from a small unidentified </w:t>
            </w:r>
            <w:r w:rsidRPr="00CD47EE">
              <w:rPr>
                <w:rFonts w:eastAsia="Arial" w:cstheme="minorHAnsi"/>
                <w:sz w:val="24"/>
                <w:szCs w:val="24"/>
                <w:lang w:val="en-GB" w:eastAsia="en-CA"/>
              </w:rPr>
              <w:lastRenderedPageBreak/>
              <w:t>odontocete, not PWSD</w:t>
            </w:r>
          </w:p>
          <w:p w14:paraId="02BBC5C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9791375" w14:textId="77777777" w:rsidTr="00D352F1">
        <w:tc>
          <w:tcPr>
            <w:tcW w:w="2340" w:type="dxa"/>
            <w:shd w:val="clear" w:color="auto" w:fill="auto"/>
            <w:tcMar>
              <w:top w:w="100" w:type="dxa"/>
              <w:left w:w="100" w:type="dxa"/>
              <w:bottom w:w="100" w:type="dxa"/>
              <w:right w:w="100" w:type="dxa"/>
            </w:tcMar>
          </w:tcPr>
          <w:p w14:paraId="3215CA2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8F85D7C" w14:textId="77777777" w:rsidR="00CD47EE" w:rsidRPr="00CD47EE" w:rsidRDefault="00CD47EE" w:rsidP="00CD47EE">
            <w:pPr>
              <w:widowControl w:val="0"/>
              <w:spacing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Rissos</w:t>
            </w:r>
            <w:proofErr w:type="spellEnd"/>
          </w:p>
          <w:p w14:paraId="3B271D7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66A11EC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Risso’s Dolphin</w:t>
            </w:r>
          </w:p>
          <w:p w14:paraId="4E2701B3"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435F72B2" w14:textId="77777777" w:rsidTr="00D352F1">
        <w:tc>
          <w:tcPr>
            <w:tcW w:w="2340" w:type="dxa"/>
            <w:shd w:val="clear" w:color="auto" w:fill="auto"/>
            <w:tcMar>
              <w:top w:w="100" w:type="dxa"/>
              <w:left w:w="100" w:type="dxa"/>
              <w:bottom w:w="100" w:type="dxa"/>
              <w:right w:w="100" w:type="dxa"/>
            </w:tcMar>
          </w:tcPr>
          <w:p w14:paraId="44EC4AC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7FD242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SPW</w:t>
            </w:r>
          </w:p>
          <w:p w14:paraId="0561F6E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A495E2D"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Sperm Whale</w:t>
            </w:r>
          </w:p>
          <w:p w14:paraId="0BAE938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1F3E19" w14:textId="77777777" w:rsidTr="00D352F1">
        <w:tc>
          <w:tcPr>
            <w:tcW w:w="2340" w:type="dxa"/>
            <w:shd w:val="clear" w:color="auto" w:fill="auto"/>
            <w:tcMar>
              <w:top w:w="100" w:type="dxa"/>
              <w:left w:w="100" w:type="dxa"/>
              <w:bottom w:w="100" w:type="dxa"/>
              <w:right w:w="100" w:type="dxa"/>
            </w:tcMar>
          </w:tcPr>
          <w:p w14:paraId="3FBFF4C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21E2F2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1B0432E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0B2291A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Vessel Noise</w:t>
            </w:r>
          </w:p>
          <w:p w14:paraId="483B830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4A42E2D" w14:textId="77777777" w:rsidTr="00D352F1">
        <w:tc>
          <w:tcPr>
            <w:tcW w:w="2340" w:type="dxa"/>
            <w:shd w:val="clear" w:color="auto" w:fill="auto"/>
            <w:tcMar>
              <w:top w:w="100" w:type="dxa"/>
              <w:left w:w="100" w:type="dxa"/>
              <w:bottom w:w="100" w:type="dxa"/>
              <w:right w:w="100" w:type="dxa"/>
            </w:tcMar>
          </w:tcPr>
          <w:p w14:paraId="7F9E1DA5"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FE4379A"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Clang</w:t>
            </w:r>
          </w:p>
          <w:p w14:paraId="2136081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30E1C2B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some metallic-like anthropogenic clang with unknown source</w:t>
            </w:r>
          </w:p>
          <w:p w14:paraId="5FF77DD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54C1B56" w14:textId="77777777" w:rsidTr="00D352F1">
        <w:tc>
          <w:tcPr>
            <w:tcW w:w="2340" w:type="dxa"/>
            <w:shd w:val="clear" w:color="auto" w:fill="auto"/>
            <w:tcMar>
              <w:top w:w="100" w:type="dxa"/>
              <w:left w:w="100" w:type="dxa"/>
              <w:bottom w:w="100" w:type="dxa"/>
              <w:right w:w="100" w:type="dxa"/>
            </w:tcMar>
          </w:tcPr>
          <w:p w14:paraId="198C323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270295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Mooring</w:t>
            </w:r>
          </w:p>
          <w:p w14:paraId="13EF175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65F66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derived from the instrument’s mooring equipment</w:t>
            </w:r>
          </w:p>
          <w:p w14:paraId="24FBA7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66DC14C8" w14:textId="77777777" w:rsidTr="00D352F1">
        <w:tc>
          <w:tcPr>
            <w:tcW w:w="2340" w:type="dxa"/>
            <w:shd w:val="clear" w:color="auto" w:fill="auto"/>
            <w:tcMar>
              <w:top w:w="100" w:type="dxa"/>
              <w:left w:w="100" w:type="dxa"/>
              <w:bottom w:w="100" w:type="dxa"/>
              <w:right w:w="100" w:type="dxa"/>
            </w:tcMar>
          </w:tcPr>
          <w:p w14:paraId="33C1B15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8BC73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Sonar</w:t>
            </w:r>
          </w:p>
        </w:tc>
        <w:tc>
          <w:tcPr>
            <w:tcW w:w="5220" w:type="dxa"/>
            <w:shd w:val="clear" w:color="auto" w:fill="auto"/>
            <w:tcMar>
              <w:top w:w="100" w:type="dxa"/>
              <w:left w:w="100" w:type="dxa"/>
              <w:bottom w:w="100" w:type="dxa"/>
              <w:right w:w="100" w:type="dxa"/>
            </w:tcMar>
          </w:tcPr>
          <w:p w14:paraId="60959E0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Noise likely due to sonar activity</w:t>
            </w:r>
          </w:p>
        </w:tc>
      </w:tr>
      <w:tr w:rsidR="00CD47EE" w:rsidRPr="00CD47EE" w14:paraId="3E2E0B28" w14:textId="77777777" w:rsidTr="00D352F1">
        <w:tc>
          <w:tcPr>
            <w:tcW w:w="2340" w:type="dxa"/>
            <w:shd w:val="clear" w:color="auto" w:fill="auto"/>
            <w:tcMar>
              <w:top w:w="100" w:type="dxa"/>
              <w:left w:w="100" w:type="dxa"/>
              <w:bottom w:w="100" w:type="dxa"/>
              <w:right w:w="100" w:type="dxa"/>
            </w:tcMar>
          </w:tcPr>
          <w:p w14:paraId="24163D3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437F4F3"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p w14:paraId="71BCD30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73F9DCE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p w14:paraId="539CB73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33A2D52A" w14:textId="77777777" w:rsidTr="00D352F1">
        <w:tc>
          <w:tcPr>
            <w:tcW w:w="2340" w:type="dxa"/>
            <w:shd w:val="clear" w:color="auto" w:fill="auto"/>
            <w:tcMar>
              <w:top w:w="100" w:type="dxa"/>
              <w:left w:w="100" w:type="dxa"/>
              <w:bottom w:w="100" w:type="dxa"/>
              <w:right w:w="100" w:type="dxa"/>
            </w:tcMar>
          </w:tcPr>
          <w:p w14:paraId="076EC44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KW_ecotype</w:t>
            </w:r>
            <w:proofErr w:type="spellEnd"/>
          </w:p>
          <w:p w14:paraId="3F6C2A2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Killer whales only)</w:t>
            </w:r>
          </w:p>
        </w:tc>
        <w:tc>
          <w:tcPr>
            <w:tcW w:w="1920" w:type="dxa"/>
            <w:shd w:val="clear" w:color="auto" w:fill="auto"/>
            <w:tcMar>
              <w:top w:w="100" w:type="dxa"/>
              <w:left w:w="100" w:type="dxa"/>
              <w:bottom w:w="100" w:type="dxa"/>
              <w:right w:w="100" w:type="dxa"/>
            </w:tcMar>
          </w:tcPr>
          <w:p w14:paraId="339A4F58"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KWSR</w:t>
            </w:r>
          </w:p>
        </w:tc>
        <w:tc>
          <w:tcPr>
            <w:tcW w:w="5220" w:type="dxa"/>
            <w:shd w:val="clear" w:color="auto" w:fill="auto"/>
            <w:tcMar>
              <w:top w:w="100" w:type="dxa"/>
              <w:left w:w="100" w:type="dxa"/>
              <w:bottom w:w="100" w:type="dxa"/>
              <w:right w:w="100" w:type="dxa"/>
            </w:tcMar>
          </w:tcPr>
          <w:p w14:paraId="41E2C4C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Southern Resident Killer Whale</w:t>
            </w:r>
          </w:p>
        </w:tc>
      </w:tr>
      <w:tr w:rsidR="00CD47EE" w:rsidRPr="00CD47EE" w14:paraId="3CF678CD" w14:textId="77777777" w:rsidTr="00D352F1">
        <w:tc>
          <w:tcPr>
            <w:tcW w:w="2340" w:type="dxa"/>
            <w:shd w:val="clear" w:color="auto" w:fill="auto"/>
            <w:tcMar>
              <w:top w:w="100" w:type="dxa"/>
              <w:left w:w="100" w:type="dxa"/>
              <w:bottom w:w="100" w:type="dxa"/>
              <w:right w:w="100" w:type="dxa"/>
            </w:tcMar>
          </w:tcPr>
          <w:p w14:paraId="08D876D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7352D92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KWNR</w:t>
            </w:r>
          </w:p>
        </w:tc>
        <w:tc>
          <w:tcPr>
            <w:tcW w:w="5220" w:type="dxa"/>
            <w:shd w:val="clear" w:color="auto" w:fill="auto"/>
            <w:tcMar>
              <w:top w:w="100" w:type="dxa"/>
              <w:left w:w="100" w:type="dxa"/>
              <w:bottom w:w="100" w:type="dxa"/>
              <w:right w:w="100" w:type="dxa"/>
            </w:tcMar>
          </w:tcPr>
          <w:p w14:paraId="4C60E9C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Northern Resident Killer Whale</w:t>
            </w:r>
          </w:p>
        </w:tc>
      </w:tr>
      <w:tr w:rsidR="00CD47EE" w:rsidRPr="00CD47EE" w14:paraId="28B7EF84" w14:textId="77777777" w:rsidTr="00D352F1">
        <w:tc>
          <w:tcPr>
            <w:tcW w:w="2340" w:type="dxa"/>
            <w:shd w:val="clear" w:color="auto" w:fill="auto"/>
            <w:tcMar>
              <w:top w:w="100" w:type="dxa"/>
              <w:left w:w="100" w:type="dxa"/>
              <w:bottom w:w="100" w:type="dxa"/>
              <w:right w:w="100" w:type="dxa"/>
            </w:tcMar>
          </w:tcPr>
          <w:p w14:paraId="568518B4"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18F2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KWT</w:t>
            </w:r>
          </w:p>
        </w:tc>
        <w:tc>
          <w:tcPr>
            <w:tcW w:w="5220" w:type="dxa"/>
            <w:shd w:val="clear" w:color="auto" w:fill="auto"/>
            <w:tcMar>
              <w:top w:w="100" w:type="dxa"/>
              <w:left w:w="100" w:type="dxa"/>
              <w:bottom w:w="100" w:type="dxa"/>
              <w:right w:w="100" w:type="dxa"/>
            </w:tcMar>
          </w:tcPr>
          <w:p w14:paraId="7BACA161"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Transient (Bigg’s) Killer Whale</w:t>
            </w:r>
          </w:p>
        </w:tc>
      </w:tr>
      <w:tr w:rsidR="00CD47EE" w:rsidRPr="00CD47EE" w14:paraId="42A7C5C4" w14:textId="77777777" w:rsidTr="00D352F1">
        <w:tc>
          <w:tcPr>
            <w:tcW w:w="2340" w:type="dxa"/>
            <w:shd w:val="clear" w:color="auto" w:fill="auto"/>
            <w:tcMar>
              <w:top w:w="100" w:type="dxa"/>
              <w:left w:w="100" w:type="dxa"/>
              <w:bottom w:w="100" w:type="dxa"/>
              <w:right w:w="100" w:type="dxa"/>
            </w:tcMar>
          </w:tcPr>
          <w:p w14:paraId="336C565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E3A5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KWU</w:t>
            </w:r>
          </w:p>
          <w:p w14:paraId="7EFF2FA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1ED3E93F" w14:textId="77777777" w:rsidR="00CD47EE" w:rsidRPr="00CD47EE" w:rsidRDefault="00CD47EE" w:rsidP="00CD47EE">
            <w:pPr>
              <w:widowControl w:val="0"/>
              <w:spacing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Outercoast</w:t>
            </w:r>
            <w:proofErr w:type="spellEnd"/>
            <w:r w:rsidRPr="00CD47EE">
              <w:rPr>
                <w:rFonts w:eastAsia="Arial" w:cstheme="minorHAnsi"/>
                <w:sz w:val="24"/>
                <w:szCs w:val="24"/>
                <w:lang w:val="en-GB" w:eastAsia="en-CA"/>
              </w:rPr>
              <w:t xml:space="preserve"> Transient (Bigg’s) Killer Whale </w:t>
            </w:r>
          </w:p>
        </w:tc>
      </w:tr>
      <w:tr w:rsidR="00CD47EE" w:rsidRPr="00CD47EE" w14:paraId="319B20AB" w14:textId="77777777" w:rsidTr="00D352F1">
        <w:tc>
          <w:tcPr>
            <w:tcW w:w="2340" w:type="dxa"/>
            <w:shd w:val="clear" w:color="auto" w:fill="auto"/>
            <w:tcMar>
              <w:top w:w="100" w:type="dxa"/>
              <w:left w:w="100" w:type="dxa"/>
              <w:bottom w:w="100" w:type="dxa"/>
              <w:right w:w="100" w:type="dxa"/>
            </w:tcMar>
          </w:tcPr>
          <w:p w14:paraId="395ACCAA"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6B6A7524"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 xml:space="preserve">KWO </w:t>
            </w:r>
          </w:p>
        </w:tc>
        <w:tc>
          <w:tcPr>
            <w:tcW w:w="5220" w:type="dxa"/>
            <w:shd w:val="clear" w:color="auto" w:fill="auto"/>
            <w:tcMar>
              <w:top w:w="100" w:type="dxa"/>
              <w:left w:w="100" w:type="dxa"/>
              <w:bottom w:w="100" w:type="dxa"/>
              <w:right w:w="100" w:type="dxa"/>
            </w:tcMar>
          </w:tcPr>
          <w:p w14:paraId="6E1CC8AE" w14:textId="77777777" w:rsidR="00CD47EE" w:rsidRPr="00CD47EE" w:rsidRDefault="00CD47EE" w:rsidP="00CD47EE">
            <w:pPr>
              <w:widowControl w:val="0"/>
              <w:spacing w:after="240" w:line="240" w:lineRule="auto"/>
              <w:rPr>
                <w:rFonts w:eastAsia="Arial" w:cstheme="minorHAnsi"/>
                <w:sz w:val="24"/>
                <w:szCs w:val="24"/>
                <w:lang w:val="en-GB" w:eastAsia="en-CA"/>
              </w:rPr>
            </w:pPr>
            <w:r w:rsidRPr="00CD47EE">
              <w:rPr>
                <w:rFonts w:eastAsia="Arial" w:cstheme="minorHAnsi"/>
                <w:sz w:val="24"/>
                <w:szCs w:val="24"/>
                <w:lang w:val="en-GB" w:eastAsia="en-CA"/>
              </w:rPr>
              <w:t>Offshore Killer Whale</w:t>
            </w:r>
          </w:p>
          <w:p w14:paraId="614BBCE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08C45FA4" w14:textId="77777777" w:rsidTr="00D352F1">
        <w:tc>
          <w:tcPr>
            <w:tcW w:w="2340" w:type="dxa"/>
            <w:shd w:val="clear" w:color="auto" w:fill="auto"/>
            <w:tcMar>
              <w:top w:w="100" w:type="dxa"/>
              <w:left w:w="100" w:type="dxa"/>
              <w:bottom w:w="100" w:type="dxa"/>
              <w:right w:w="100" w:type="dxa"/>
            </w:tcMar>
          </w:tcPr>
          <w:p w14:paraId="27411AC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7AD629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21AD19D2"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56ADF1CD" w14:textId="77777777" w:rsidTr="00D352F1">
        <w:tc>
          <w:tcPr>
            <w:tcW w:w="2340" w:type="dxa"/>
            <w:shd w:val="clear" w:color="auto" w:fill="auto"/>
            <w:tcMar>
              <w:top w:w="100" w:type="dxa"/>
              <w:left w:w="100" w:type="dxa"/>
              <w:bottom w:w="100" w:type="dxa"/>
              <w:right w:w="100" w:type="dxa"/>
            </w:tcMar>
          </w:tcPr>
          <w:p w14:paraId="7095BB9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Pod</w:t>
            </w:r>
          </w:p>
          <w:p w14:paraId="3B4A85B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(for KWSR only)</w:t>
            </w:r>
          </w:p>
        </w:tc>
        <w:tc>
          <w:tcPr>
            <w:tcW w:w="1920" w:type="dxa"/>
            <w:shd w:val="clear" w:color="auto" w:fill="auto"/>
            <w:tcMar>
              <w:top w:w="100" w:type="dxa"/>
              <w:left w:w="100" w:type="dxa"/>
              <w:bottom w:w="100" w:type="dxa"/>
              <w:right w:w="100" w:type="dxa"/>
            </w:tcMar>
          </w:tcPr>
          <w:p w14:paraId="34F8B30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w:t>
            </w:r>
          </w:p>
        </w:tc>
        <w:tc>
          <w:tcPr>
            <w:tcW w:w="5220" w:type="dxa"/>
            <w:shd w:val="clear" w:color="auto" w:fill="auto"/>
            <w:tcMar>
              <w:top w:w="100" w:type="dxa"/>
              <w:left w:w="100" w:type="dxa"/>
              <w:bottom w:w="100" w:type="dxa"/>
              <w:right w:w="100" w:type="dxa"/>
            </w:tcMar>
          </w:tcPr>
          <w:p w14:paraId="43F9869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J pod</w:t>
            </w:r>
          </w:p>
        </w:tc>
      </w:tr>
      <w:tr w:rsidR="00CD47EE" w:rsidRPr="00CD47EE" w14:paraId="2CA42867" w14:textId="77777777" w:rsidTr="00D352F1">
        <w:tc>
          <w:tcPr>
            <w:tcW w:w="2340" w:type="dxa"/>
            <w:shd w:val="clear" w:color="auto" w:fill="auto"/>
            <w:tcMar>
              <w:top w:w="100" w:type="dxa"/>
              <w:left w:w="100" w:type="dxa"/>
              <w:bottom w:w="100" w:type="dxa"/>
              <w:right w:w="100" w:type="dxa"/>
            </w:tcMar>
          </w:tcPr>
          <w:p w14:paraId="6A222B3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BE11D2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w:t>
            </w:r>
          </w:p>
        </w:tc>
        <w:tc>
          <w:tcPr>
            <w:tcW w:w="5220" w:type="dxa"/>
            <w:shd w:val="clear" w:color="auto" w:fill="auto"/>
            <w:tcMar>
              <w:top w:w="100" w:type="dxa"/>
              <w:left w:w="100" w:type="dxa"/>
              <w:bottom w:w="100" w:type="dxa"/>
              <w:right w:w="100" w:type="dxa"/>
            </w:tcMar>
          </w:tcPr>
          <w:p w14:paraId="4628F74D"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K pod</w:t>
            </w:r>
          </w:p>
        </w:tc>
      </w:tr>
      <w:tr w:rsidR="00CD47EE" w:rsidRPr="00CD47EE" w14:paraId="2D22D5BE" w14:textId="77777777" w:rsidTr="00D352F1">
        <w:tc>
          <w:tcPr>
            <w:tcW w:w="2340" w:type="dxa"/>
            <w:shd w:val="clear" w:color="auto" w:fill="auto"/>
            <w:tcMar>
              <w:top w:w="100" w:type="dxa"/>
              <w:left w:w="100" w:type="dxa"/>
              <w:bottom w:w="100" w:type="dxa"/>
              <w:right w:w="100" w:type="dxa"/>
            </w:tcMar>
          </w:tcPr>
          <w:p w14:paraId="30AED2AF"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3DD54031"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w:t>
            </w:r>
          </w:p>
        </w:tc>
        <w:tc>
          <w:tcPr>
            <w:tcW w:w="5220" w:type="dxa"/>
            <w:shd w:val="clear" w:color="auto" w:fill="auto"/>
            <w:tcMar>
              <w:top w:w="100" w:type="dxa"/>
              <w:left w:w="100" w:type="dxa"/>
              <w:bottom w:w="100" w:type="dxa"/>
              <w:right w:w="100" w:type="dxa"/>
            </w:tcMar>
          </w:tcPr>
          <w:p w14:paraId="390C6F9E"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L pod</w:t>
            </w:r>
          </w:p>
        </w:tc>
      </w:tr>
      <w:tr w:rsidR="00CD47EE" w:rsidRPr="00CD47EE" w14:paraId="10048B5D" w14:textId="77777777" w:rsidTr="00D352F1">
        <w:tc>
          <w:tcPr>
            <w:tcW w:w="2340" w:type="dxa"/>
            <w:shd w:val="clear" w:color="auto" w:fill="auto"/>
            <w:tcMar>
              <w:top w:w="100" w:type="dxa"/>
              <w:left w:w="100" w:type="dxa"/>
              <w:bottom w:w="100" w:type="dxa"/>
              <w:right w:w="100" w:type="dxa"/>
            </w:tcMar>
          </w:tcPr>
          <w:p w14:paraId="2C6EAF9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2D531E54"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68BF5AA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4588A0EB" w14:textId="77777777" w:rsidTr="00D352F1">
        <w:tc>
          <w:tcPr>
            <w:tcW w:w="2340" w:type="dxa"/>
            <w:shd w:val="clear" w:color="auto" w:fill="auto"/>
            <w:tcMar>
              <w:top w:w="100" w:type="dxa"/>
              <w:left w:w="100" w:type="dxa"/>
              <w:bottom w:w="100" w:type="dxa"/>
              <w:right w:w="100" w:type="dxa"/>
            </w:tcMar>
          </w:tcPr>
          <w:p w14:paraId="19631D18"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A5FDEF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K/L</w:t>
            </w:r>
          </w:p>
        </w:tc>
        <w:tc>
          <w:tcPr>
            <w:tcW w:w="5220" w:type="dxa"/>
            <w:shd w:val="clear" w:color="auto" w:fill="auto"/>
            <w:tcMar>
              <w:top w:w="100" w:type="dxa"/>
              <w:left w:w="100" w:type="dxa"/>
              <w:bottom w:w="100" w:type="dxa"/>
              <w:right w:w="100" w:type="dxa"/>
            </w:tcMar>
          </w:tcPr>
          <w:p w14:paraId="1AF86007"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K or L pod (because of the call types they have in common)</w:t>
            </w:r>
          </w:p>
        </w:tc>
      </w:tr>
      <w:tr w:rsidR="00CD47EE" w:rsidRPr="00CD47EE" w14:paraId="27EB0E36" w14:textId="77777777" w:rsidTr="00D352F1">
        <w:tc>
          <w:tcPr>
            <w:tcW w:w="2340" w:type="dxa"/>
            <w:shd w:val="clear" w:color="auto" w:fill="auto"/>
            <w:tcMar>
              <w:top w:w="100" w:type="dxa"/>
              <w:left w:w="100" w:type="dxa"/>
              <w:bottom w:w="100" w:type="dxa"/>
              <w:right w:w="100" w:type="dxa"/>
            </w:tcMar>
          </w:tcPr>
          <w:p w14:paraId="25922FF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roofErr w:type="spellStart"/>
            <w:r w:rsidRPr="00CD47EE">
              <w:rPr>
                <w:rFonts w:eastAsia="Arial" w:cstheme="minorHAnsi"/>
                <w:sz w:val="24"/>
                <w:szCs w:val="24"/>
                <w:lang w:val="en-GB" w:eastAsia="en-CA"/>
              </w:rPr>
              <w:t>Call_Type</w:t>
            </w:r>
            <w:proofErr w:type="spellEnd"/>
          </w:p>
        </w:tc>
        <w:tc>
          <w:tcPr>
            <w:tcW w:w="1920" w:type="dxa"/>
            <w:shd w:val="clear" w:color="auto" w:fill="auto"/>
            <w:tcMar>
              <w:top w:w="100" w:type="dxa"/>
              <w:left w:w="100" w:type="dxa"/>
              <w:bottom w:w="100" w:type="dxa"/>
              <w:right w:w="100" w:type="dxa"/>
            </w:tcMar>
          </w:tcPr>
          <w:p w14:paraId="7445D87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w:t>
            </w:r>
          </w:p>
        </w:tc>
        <w:tc>
          <w:tcPr>
            <w:tcW w:w="5220" w:type="dxa"/>
            <w:shd w:val="clear" w:color="auto" w:fill="auto"/>
            <w:tcMar>
              <w:top w:w="100" w:type="dxa"/>
              <w:left w:w="100" w:type="dxa"/>
              <w:bottom w:w="100" w:type="dxa"/>
              <w:right w:w="100" w:type="dxa"/>
            </w:tcMar>
          </w:tcPr>
          <w:p w14:paraId="368F062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S1 call</w:t>
            </w:r>
          </w:p>
        </w:tc>
      </w:tr>
      <w:tr w:rsidR="00CD47EE" w:rsidRPr="00CD47EE" w14:paraId="51164503" w14:textId="77777777" w:rsidTr="00D352F1">
        <w:tc>
          <w:tcPr>
            <w:tcW w:w="2340" w:type="dxa"/>
            <w:shd w:val="clear" w:color="auto" w:fill="auto"/>
            <w:tcMar>
              <w:top w:w="100" w:type="dxa"/>
              <w:left w:w="100" w:type="dxa"/>
              <w:bottom w:w="100" w:type="dxa"/>
              <w:right w:w="100" w:type="dxa"/>
            </w:tcMar>
          </w:tcPr>
          <w:p w14:paraId="7F8CE882"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5BC0BA9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w:t>
            </w:r>
          </w:p>
        </w:tc>
        <w:tc>
          <w:tcPr>
            <w:tcW w:w="5220" w:type="dxa"/>
            <w:shd w:val="clear" w:color="auto" w:fill="auto"/>
            <w:tcMar>
              <w:top w:w="100" w:type="dxa"/>
              <w:left w:w="100" w:type="dxa"/>
              <w:bottom w:w="100" w:type="dxa"/>
              <w:right w:w="100" w:type="dxa"/>
            </w:tcMar>
          </w:tcPr>
          <w:p w14:paraId="0BC2F3F9"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S2 call</w:t>
            </w:r>
          </w:p>
        </w:tc>
      </w:tr>
      <w:tr w:rsidR="00CD47EE" w:rsidRPr="00CD47EE" w14:paraId="7D6B2EAA" w14:textId="77777777" w:rsidTr="00D352F1">
        <w:tc>
          <w:tcPr>
            <w:tcW w:w="2340" w:type="dxa"/>
            <w:shd w:val="clear" w:color="auto" w:fill="auto"/>
            <w:tcMar>
              <w:top w:w="100" w:type="dxa"/>
              <w:left w:w="100" w:type="dxa"/>
              <w:bottom w:w="100" w:type="dxa"/>
              <w:right w:w="100" w:type="dxa"/>
            </w:tcMar>
          </w:tcPr>
          <w:p w14:paraId="5E626EB6"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013E282B"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w:t>
            </w:r>
          </w:p>
        </w:tc>
        <w:tc>
          <w:tcPr>
            <w:tcW w:w="5220" w:type="dxa"/>
            <w:shd w:val="clear" w:color="auto" w:fill="auto"/>
            <w:tcMar>
              <w:top w:w="100" w:type="dxa"/>
              <w:left w:w="100" w:type="dxa"/>
              <w:bottom w:w="100" w:type="dxa"/>
              <w:right w:w="100" w:type="dxa"/>
            </w:tcMar>
          </w:tcPr>
          <w:p w14:paraId="4897AA4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r>
      <w:tr w:rsidR="00CD47EE" w:rsidRPr="00CD47EE" w14:paraId="2E5191BB" w14:textId="77777777" w:rsidTr="00D352F1">
        <w:tc>
          <w:tcPr>
            <w:tcW w:w="2340" w:type="dxa"/>
            <w:shd w:val="clear" w:color="auto" w:fill="auto"/>
            <w:tcMar>
              <w:top w:w="100" w:type="dxa"/>
              <w:left w:w="100" w:type="dxa"/>
              <w:bottom w:w="100" w:type="dxa"/>
              <w:right w:w="100" w:type="dxa"/>
            </w:tcMar>
          </w:tcPr>
          <w:p w14:paraId="13EA3E20"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1C5E099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EL</w:t>
            </w:r>
          </w:p>
        </w:tc>
        <w:tc>
          <w:tcPr>
            <w:tcW w:w="5220" w:type="dxa"/>
            <w:shd w:val="clear" w:color="auto" w:fill="auto"/>
            <w:tcMar>
              <w:top w:w="100" w:type="dxa"/>
              <w:left w:w="100" w:type="dxa"/>
              <w:bottom w:w="100" w:type="dxa"/>
              <w:right w:w="100" w:type="dxa"/>
            </w:tcMar>
          </w:tcPr>
          <w:p w14:paraId="5EA3005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Echolocation clicks</w:t>
            </w:r>
          </w:p>
        </w:tc>
      </w:tr>
      <w:tr w:rsidR="00CD47EE" w:rsidRPr="00CD47EE" w14:paraId="0C85B10E" w14:textId="77777777" w:rsidTr="00D352F1">
        <w:tc>
          <w:tcPr>
            <w:tcW w:w="2340" w:type="dxa"/>
            <w:shd w:val="clear" w:color="auto" w:fill="auto"/>
            <w:tcMar>
              <w:top w:w="100" w:type="dxa"/>
              <w:left w:w="100" w:type="dxa"/>
              <w:bottom w:w="100" w:type="dxa"/>
              <w:right w:w="100" w:type="dxa"/>
            </w:tcMar>
          </w:tcPr>
          <w:p w14:paraId="0A507147"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p>
        </w:tc>
        <w:tc>
          <w:tcPr>
            <w:tcW w:w="1920" w:type="dxa"/>
            <w:shd w:val="clear" w:color="auto" w:fill="auto"/>
            <w:tcMar>
              <w:top w:w="100" w:type="dxa"/>
              <w:left w:w="100" w:type="dxa"/>
              <w:bottom w:w="100" w:type="dxa"/>
              <w:right w:w="100" w:type="dxa"/>
            </w:tcMar>
          </w:tcPr>
          <w:p w14:paraId="4B166910"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Unknown</w:t>
            </w:r>
          </w:p>
        </w:tc>
        <w:tc>
          <w:tcPr>
            <w:tcW w:w="5220" w:type="dxa"/>
            <w:shd w:val="clear" w:color="auto" w:fill="auto"/>
            <w:tcMar>
              <w:top w:w="100" w:type="dxa"/>
              <w:left w:w="100" w:type="dxa"/>
              <w:bottom w:w="100" w:type="dxa"/>
              <w:right w:w="100" w:type="dxa"/>
            </w:tcMar>
          </w:tcPr>
          <w:p w14:paraId="35C97476"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unable to identify or attribute sound to a definitive class</w:t>
            </w:r>
          </w:p>
        </w:tc>
      </w:tr>
      <w:tr w:rsidR="00CD47EE" w:rsidRPr="00CD47EE" w14:paraId="055734CA" w14:textId="77777777" w:rsidTr="00D352F1">
        <w:tc>
          <w:tcPr>
            <w:tcW w:w="2340" w:type="dxa"/>
            <w:shd w:val="clear" w:color="auto" w:fill="auto"/>
            <w:tcMar>
              <w:top w:w="100" w:type="dxa"/>
              <w:left w:w="100" w:type="dxa"/>
              <w:bottom w:w="100" w:type="dxa"/>
              <w:right w:w="100" w:type="dxa"/>
            </w:tcMar>
          </w:tcPr>
          <w:p w14:paraId="7FE625EC" w14:textId="77777777" w:rsidR="00CD47EE" w:rsidRPr="00CD47EE" w:rsidRDefault="00CD47EE" w:rsidP="00CD47EE">
            <w:pPr>
              <w:widowControl w:val="0"/>
              <w:pBdr>
                <w:top w:val="nil"/>
                <w:left w:val="nil"/>
                <w:bottom w:val="nil"/>
                <w:right w:val="nil"/>
                <w:between w:val="nil"/>
              </w:pBdr>
              <w:spacing w:after="0" w:line="240" w:lineRule="auto"/>
              <w:rPr>
                <w:rFonts w:eastAsia="Arial" w:cstheme="minorHAnsi"/>
                <w:sz w:val="24"/>
                <w:szCs w:val="24"/>
                <w:lang w:val="en-GB" w:eastAsia="en-CA"/>
              </w:rPr>
            </w:pPr>
            <w:r w:rsidRPr="00CD47EE">
              <w:rPr>
                <w:rFonts w:eastAsia="Arial" w:cstheme="minorHAnsi"/>
                <w:sz w:val="24"/>
                <w:szCs w:val="24"/>
                <w:lang w:val="en-GB" w:eastAsia="en-CA"/>
              </w:rPr>
              <w:t>Confidence</w:t>
            </w:r>
          </w:p>
        </w:tc>
        <w:tc>
          <w:tcPr>
            <w:tcW w:w="1920" w:type="dxa"/>
            <w:shd w:val="clear" w:color="auto" w:fill="auto"/>
            <w:tcMar>
              <w:top w:w="100" w:type="dxa"/>
              <w:left w:w="100" w:type="dxa"/>
              <w:bottom w:w="100" w:type="dxa"/>
              <w:right w:w="100" w:type="dxa"/>
            </w:tcMar>
          </w:tcPr>
          <w:p w14:paraId="3B49C5A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High</w:t>
            </w:r>
          </w:p>
          <w:p w14:paraId="18302EF9"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Medium</w:t>
            </w:r>
          </w:p>
          <w:p w14:paraId="0B86CCBE"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Low</w:t>
            </w:r>
          </w:p>
          <w:p w14:paraId="4D695709" w14:textId="77777777" w:rsidR="00CD47EE" w:rsidRPr="00CD47EE" w:rsidRDefault="00CD47EE" w:rsidP="00CD47EE">
            <w:pPr>
              <w:widowControl w:val="0"/>
              <w:spacing w:line="240" w:lineRule="auto"/>
              <w:rPr>
                <w:rFonts w:eastAsia="Arial" w:cstheme="minorHAnsi"/>
                <w:sz w:val="24"/>
                <w:szCs w:val="24"/>
                <w:lang w:val="en-GB" w:eastAsia="en-CA"/>
              </w:rPr>
            </w:pPr>
          </w:p>
        </w:tc>
        <w:tc>
          <w:tcPr>
            <w:tcW w:w="5220" w:type="dxa"/>
            <w:shd w:val="clear" w:color="auto" w:fill="auto"/>
            <w:tcMar>
              <w:top w:w="100" w:type="dxa"/>
              <w:left w:w="100" w:type="dxa"/>
              <w:bottom w:w="100" w:type="dxa"/>
              <w:right w:w="100" w:type="dxa"/>
            </w:tcMar>
          </w:tcPr>
          <w:p w14:paraId="5D3CCF15"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Refers to the entry in the field of highest resolution (</w:t>
            </w:r>
            <w:proofErr w:type="spellStart"/>
            <w:r w:rsidRPr="00CD47EE">
              <w:rPr>
                <w:rFonts w:eastAsia="Arial" w:cstheme="minorHAnsi"/>
                <w:sz w:val="24"/>
                <w:szCs w:val="24"/>
                <w:lang w:val="en-GB" w:eastAsia="en-CA"/>
              </w:rPr>
              <w:t>eg</w:t>
            </w:r>
            <w:proofErr w:type="spellEnd"/>
            <w:r w:rsidRPr="00CD47EE">
              <w:rPr>
                <w:rFonts w:eastAsia="Arial" w:cstheme="minorHAnsi"/>
                <w:sz w:val="24"/>
                <w:szCs w:val="24"/>
                <w:lang w:val="en-GB" w:eastAsia="en-CA"/>
              </w:rPr>
              <w:t xml:space="preserve"> </w:t>
            </w:r>
            <w:proofErr w:type="spellStart"/>
            <w:r w:rsidRPr="00CD47EE">
              <w:rPr>
                <w:rFonts w:eastAsia="Arial" w:cstheme="minorHAnsi"/>
                <w:sz w:val="24"/>
                <w:szCs w:val="24"/>
                <w:lang w:val="en-GB" w:eastAsia="en-CA"/>
              </w:rPr>
              <w:t>call_type</w:t>
            </w:r>
            <w:proofErr w:type="spellEnd"/>
            <w:r w:rsidRPr="00CD47EE">
              <w:rPr>
                <w:rFonts w:eastAsia="Arial" w:cstheme="minorHAnsi"/>
                <w:sz w:val="24"/>
                <w:szCs w:val="24"/>
                <w:lang w:val="en-GB" w:eastAsia="en-CA"/>
              </w:rPr>
              <w:t xml:space="preserve"> if there is something in there, otherwise in </w:t>
            </w:r>
            <w:proofErr w:type="spellStart"/>
            <w:r w:rsidRPr="00CD47EE">
              <w:rPr>
                <w:rFonts w:eastAsia="Arial" w:cstheme="minorHAnsi"/>
                <w:sz w:val="24"/>
                <w:szCs w:val="24"/>
                <w:lang w:val="en-GB" w:eastAsia="en-CA"/>
              </w:rPr>
              <w:t>KW_ecotype</w:t>
            </w:r>
            <w:proofErr w:type="spellEnd"/>
            <w:r w:rsidRPr="00CD47EE">
              <w:rPr>
                <w:rFonts w:eastAsia="Arial" w:cstheme="minorHAnsi"/>
                <w:sz w:val="24"/>
                <w:szCs w:val="24"/>
                <w:lang w:val="en-GB" w:eastAsia="en-CA"/>
              </w:rPr>
              <w:t xml:space="preserve"> if that’s the last field that has info, etc). </w:t>
            </w:r>
          </w:p>
          <w:p w14:paraId="00E1382B"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Confidence to be indicated only if the field has no question mark. If there is a question mark, it is assumed that the confidence is very low. </w:t>
            </w:r>
          </w:p>
          <w:p w14:paraId="5B346D6F" w14:textId="77777777" w:rsidR="00CD47EE" w:rsidRPr="00CD47EE" w:rsidRDefault="00CD47EE" w:rsidP="00CD47EE">
            <w:pPr>
              <w:widowControl w:val="0"/>
              <w:spacing w:line="240" w:lineRule="auto"/>
              <w:rPr>
                <w:rFonts w:eastAsia="Arial" w:cstheme="minorHAnsi"/>
                <w:sz w:val="24"/>
                <w:szCs w:val="24"/>
                <w:lang w:val="en-GB" w:eastAsia="en-CA"/>
              </w:rPr>
            </w:pPr>
            <w:r w:rsidRPr="00CD47EE">
              <w:rPr>
                <w:rFonts w:eastAsia="Arial" w:cstheme="minorHAnsi"/>
                <w:sz w:val="24"/>
                <w:szCs w:val="24"/>
                <w:lang w:val="en-GB" w:eastAsia="en-CA"/>
              </w:rPr>
              <w:t xml:space="preserve">If there is no question mark and confidence level field is blank, it will be assumed to be high. </w:t>
            </w:r>
          </w:p>
        </w:tc>
      </w:tr>
    </w:tbl>
    <w:p w14:paraId="7D90D2D1"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7F486ED" w14:textId="77777777" w:rsidR="00CD47EE" w:rsidRPr="00CD47EE" w:rsidRDefault="00CD47EE" w:rsidP="00CD47EE">
      <w:pPr>
        <w:spacing w:after="0" w:line="276" w:lineRule="auto"/>
        <w:ind w:left="720"/>
        <w:rPr>
          <w:rFonts w:eastAsia="Arial" w:cstheme="minorHAnsi"/>
          <w:sz w:val="24"/>
          <w:szCs w:val="24"/>
          <w:u w:val="single"/>
          <w:lang w:val="en-GB" w:eastAsia="en-CA"/>
        </w:rPr>
      </w:pPr>
    </w:p>
    <w:p w14:paraId="3C39D403" w14:textId="77777777" w:rsidR="00CD47EE" w:rsidRPr="00CD47EE" w:rsidRDefault="00CD47EE" w:rsidP="00CD47EE"/>
    <w:p w14:paraId="768DB293" w14:textId="75ECF39E" w:rsidR="00323FC1" w:rsidRDefault="00323FC1" w:rsidP="00323FC1">
      <w:pPr>
        <w:pStyle w:val="Heading2"/>
      </w:pPr>
      <w:r>
        <w:lastRenderedPageBreak/>
        <w:t>UAF Report</w:t>
      </w:r>
    </w:p>
    <w:p w14:paraId="13F28E6D" w14:textId="7D6BCDFB" w:rsidR="009647C9" w:rsidRDefault="009647C9" w:rsidP="002E6980">
      <w:pPr>
        <w:pStyle w:val="Heading1"/>
      </w:pPr>
      <w:r>
        <w:t>Notes to Authors</w:t>
      </w:r>
    </w:p>
    <w:p w14:paraId="02D52533" w14:textId="55BC25CC" w:rsidR="009647C9" w:rsidRDefault="009647C9" w:rsidP="009647C9"/>
    <w:p w14:paraId="2E02D9CE" w14:textId="23D2FCD9" w:rsidR="00B47EBA" w:rsidRDefault="00B47EBA" w:rsidP="009647C9">
      <w:r>
        <w:t>Group Discussion Points</w:t>
      </w:r>
    </w:p>
    <w:p w14:paraId="703ADC35" w14:textId="1D1ED31E" w:rsidR="00B47EBA" w:rsidRDefault="00B47EBA" w:rsidP="009647C9"/>
    <w:p w14:paraId="210D2097" w14:textId="33057274" w:rsidR="00B47EBA" w:rsidRDefault="00B47EBA" w:rsidP="009647C9">
      <w:r>
        <w:t>Clarification: calls, whistles, pulsed calls.</w:t>
      </w:r>
      <w:r w:rsidR="00253C6B">
        <w:t xml:space="preserve"> I would classify pulsed calls and whistles as ‘</w:t>
      </w:r>
      <w:proofErr w:type="gramStart"/>
      <w:r w:rsidR="00253C6B">
        <w:t>calls’</w:t>
      </w:r>
      <w:proofErr w:type="gramEnd"/>
      <w:r w:rsidR="00253C6B">
        <w:t>. Is the typical jargon ‘pulsed calls’ simplified to ‘</w:t>
      </w:r>
      <w:proofErr w:type="gramStart"/>
      <w:r w:rsidR="00253C6B">
        <w:t>calls’</w:t>
      </w:r>
      <w:proofErr w:type="gramEnd"/>
      <w:r w:rsidR="00253C6B">
        <w:t>?</w:t>
      </w:r>
      <w:r>
        <w:t xml:space="preserve"> Need consistency across labelling or a better understanding</w:t>
      </w:r>
    </w:p>
    <w:p w14:paraId="3A7A655C" w14:textId="77777777" w:rsidR="00B47EBA" w:rsidRDefault="00B47EBA" w:rsidP="009647C9"/>
    <w:p w14:paraId="3993C49C" w14:textId="73048801" w:rsidR="009647C9" w:rsidRDefault="009647C9" w:rsidP="009647C9">
      <w:r>
        <w:t>Each section in the methods should contain the following sections</w:t>
      </w:r>
    </w:p>
    <w:p w14:paraId="0FE29397" w14:textId="1F97AA45" w:rsidR="008671E3" w:rsidRDefault="008671E3" w:rsidP="009647C9">
      <w:r>
        <w:t>What other figures/tables should we include?</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proofErr w:type="gramStart"/>
      <w:r w:rsidRPr="002A6CBA">
        <w:t>e.g</w:t>
      </w:r>
      <w:proofErr w:type="spellEnd"/>
      <w:proofErr w:type="gramEnd"/>
      <w:r w:rsidRPr="002A6CBA">
        <w:t xml:space="preserve"> </w:t>
      </w:r>
      <w:proofErr w:type="spellStart"/>
      <w:r w:rsidRPr="002A6CBA">
        <w:t>Pamguard</w:t>
      </w:r>
      <w:proofErr w:type="spellEnd"/>
      <w:r w:rsidRPr="002A6CBA">
        <w:t xml:space="preserve"> version, whistle moan detector including settings parameters)</w:t>
      </w:r>
    </w:p>
    <w:p w14:paraId="7DD04C57" w14:textId="4914F7DA" w:rsidR="009647C9" w:rsidRPr="006A60BF"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2BCA16B0" w14:textId="77777777" w:rsidR="009647C9" w:rsidRPr="002E6980" w:rsidRDefault="009647C9" w:rsidP="002E6980"/>
    <w:sectPr w:rsidR="009647C9" w:rsidRPr="002E6980" w:rsidSect="007565DB">
      <w:pgSz w:w="12240" w:h="15840"/>
      <w:pgMar w:top="1354"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Fabio Soares Frazao" w:date="2024-08-31T12:04:00Z" w:initials="FF">
    <w:p w14:paraId="4A88567F" w14:textId="3373333A" w:rsidR="09691109" w:rsidRDefault="09691109">
      <w:pPr>
        <w:pStyle w:val="CommentText"/>
      </w:pPr>
      <w:r>
        <w:t>You might want to include links or references for the devices mentioned (elements, raspberry pi + hats), and  links to the relevant websites (GitHub repos, S3 buckets, etc) Alternatively, Orcasound might already have pages on their websites describing the hardware, so a link to the right page would allow readers to learn more about their setup.</w:t>
      </w:r>
      <w:r>
        <w:rPr>
          <w:rStyle w:val="CommentReference"/>
        </w:rPr>
        <w:annotationRef/>
      </w:r>
    </w:p>
  </w:comment>
  <w:comment w:id="3" w:author="Kaitlin Palmer" w:date="2024-09-06T16:12:00Z" w:initials="KP">
    <w:p w14:paraId="16650C73" w14:textId="77777777" w:rsidR="00BF4E0B" w:rsidRDefault="00BF4E0B" w:rsidP="00BF4E0B">
      <w:pPr>
        <w:pStyle w:val="CommentText"/>
      </w:pPr>
      <w:r>
        <w:rPr>
          <w:rStyle w:val="CommentReference"/>
        </w:rPr>
        <w:annotationRef/>
      </w:r>
      <w:r>
        <w:rPr>
          <w:lang w:val="en-CA"/>
        </w:rPr>
        <w:t>@Scott</w:t>
      </w:r>
    </w:p>
  </w:comment>
  <w:comment w:id="9" w:author="Fabio Soares Frazao" w:date="2024-08-31T12:11:00Z" w:initials="FF">
    <w:p w14:paraId="7487C951" w14:textId="7E4D479B" w:rsidR="09691109" w:rsidRDefault="09691109">
      <w:pPr>
        <w:pStyle w:val="CommentText"/>
      </w:pPr>
      <w:r>
        <w:t>This is a little confusing to me. I think it means that classifier outputs ("predictions") were validated by a "crowd", but "crowd-sourcing the predictions" sounds like a crowd was the source of  'predictions'</w:t>
      </w:r>
      <w:r>
        <w:rPr>
          <w:rStyle w:val="CommentReference"/>
        </w:rPr>
        <w:annotationRef/>
      </w:r>
    </w:p>
  </w:comment>
  <w:comment w:id="10" w:author="Kaitlin Palmer" w:date="2024-09-06T16:10:00Z" w:initials="KP">
    <w:p w14:paraId="71D70E87" w14:textId="77777777" w:rsidR="008E7550" w:rsidRDefault="008E7550" w:rsidP="008E7550">
      <w:pPr>
        <w:pStyle w:val="CommentText"/>
      </w:pPr>
      <w:r>
        <w:rPr>
          <w:rStyle w:val="CommentReference"/>
        </w:rPr>
        <w:annotationRef/>
      </w:r>
      <w:r>
        <w:rPr>
          <w:lang w:val="en-CA"/>
        </w:rPr>
        <w:t>@scott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88567F" w15:done="0"/>
  <w15:commentEx w15:paraId="16650C73" w15:paraIdParent="4A88567F" w15:done="0"/>
  <w15:commentEx w15:paraId="7487C951" w15:done="0"/>
  <w15:commentEx w15:paraId="71D70E87" w15:paraIdParent="7487C9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D779E7" w16cex:dateUtc="2024-08-31T15:04:00Z"/>
  <w16cex:commentExtensible w16cex:durableId="53D70913" w16cex:dateUtc="2024-09-06T23:12:00Z"/>
  <w16cex:commentExtensible w16cex:durableId="610588FF" w16cex:dateUtc="2024-08-31T15:11:00Z"/>
  <w16cex:commentExtensible w16cex:durableId="73C5E946" w16cex:dateUtc="2024-09-06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88567F" w16cid:durableId="64D779E7"/>
  <w16cid:commentId w16cid:paraId="16650C73" w16cid:durableId="53D70913"/>
  <w16cid:commentId w16cid:paraId="7487C951" w16cid:durableId="610588FF"/>
  <w16cid:commentId w16cid:paraId="71D70E87" w16cid:durableId="73C5E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168C5" w14:textId="77777777" w:rsidR="00260C02" w:rsidRDefault="00260C02" w:rsidP="004E21D7">
      <w:pPr>
        <w:spacing w:after="0" w:line="240" w:lineRule="auto"/>
      </w:pPr>
      <w:r>
        <w:separator/>
      </w:r>
    </w:p>
  </w:endnote>
  <w:endnote w:type="continuationSeparator" w:id="0">
    <w:p w14:paraId="50AA67DD" w14:textId="77777777" w:rsidR="00260C02" w:rsidRDefault="00260C02" w:rsidP="004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5161624"/>
      <w:docPartObj>
        <w:docPartGallery w:val="Page Numbers (Bottom of Page)"/>
        <w:docPartUnique/>
      </w:docPartObj>
    </w:sdtPr>
    <w:sdtContent>
      <w:p w14:paraId="4C7F70E1" w14:textId="1B35B239" w:rsidR="00501966" w:rsidRDefault="00501966" w:rsidP="00D35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A51E13" w14:textId="77777777" w:rsidR="00501966" w:rsidRDefault="00501966" w:rsidP="00501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5678327"/>
      <w:docPartObj>
        <w:docPartGallery w:val="Page Numbers (Bottom of Page)"/>
        <w:docPartUnique/>
      </w:docPartObj>
    </w:sdtPr>
    <w:sdtContent>
      <w:p w14:paraId="3F4045BD" w14:textId="342ED092" w:rsidR="00501966" w:rsidRDefault="00501966" w:rsidP="00D35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FCE093" w14:textId="77777777" w:rsidR="00501966" w:rsidRDefault="00501966" w:rsidP="005019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4354A" w14:textId="77777777" w:rsidR="00260C02" w:rsidRDefault="00260C02" w:rsidP="004E21D7">
      <w:pPr>
        <w:spacing w:after="0" w:line="240" w:lineRule="auto"/>
      </w:pPr>
      <w:r>
        <w:separator/>
      </w:r>
    </w:p>
  </w:footnote>
  <w:footnote w:type="continuationSeparator" w:id="0">
    <w:p w14:paraId="13A87A15" w14:textId="77777777" w:rsidR="00260C02" w:rsidRDefault="00260C02" w:rsidP="004E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C0DE4"/>
    <w:multiLevelType w:val="multilevel"/>
    <w:tmpl w:val="430C9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A15E3"/>
    <w:multiLevelType w:val="multilevel"/>
    <w:tmpl w:val="BA5A8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E7A9B"/>
    <w:multiLevelType w:val="multilevel"/>
    <w:tmpl w:val="C93A3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507992"/>
    <w:multiLevelType w:val="hybridMultilevel"/>
    <w:tmpl w:val="6A1E8EA2"/>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num w:numId="1" w16cid:durableId="155920590">
    <w:abstractNumId w:val="0"/>
  </w:num>
  <w:num w:numId="2" w16cid:durableId="127012957">
    <w:abstractNumId w:val="2"/>
  </w:num>
  <w:num w:numId="3" w16cid:durableId="807750422">
    <w:abstractNumId w:val="1"/>
  </w:num>
  <w:num w:numId="4" w16cid:durableId="5340789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chael Dowd">
    <w15:presenceInfo w15:providerId="AD" w15:userId="S::mgdowd@dal.ca::6e42f3a1-3849-4f2d-b2d0-6520766a40b7"/>
  </w15:person>
  <w15:person w15:author="Fabio Soares Frazao">
    <w15:presenceInfo w15:providerId="AD" w15:userId="S::fb393402@dal.ca::af3c2aa9-c4b0-43bb-b220-bde66dd667b1"/>
  </w15:person>
  <w15:person w15:author="Kaitlin Palmer">
    <w15:presenceInfo w15:providerId="AD" w15:userId="S::kpa81@sfu.ca::02cbf73f-3042-4771-b5f6-7df510b806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1060D"/>
    <w:rsid w:val="000204BD"/>
    <w:rsid w:val="000218CE"/>
    <w:rsid w:val="00023FBD"/>
    <w:rsid w:val="000308D8"/>
    <w:rsid w:val="00033D9F"/>
    <w:rsid w:val="000369CD"/>
    <w:rsid w:val="00037F58"/>
    <w:rsid w:val="0004298E"/>
    <w:rsid w:val="00043C9C"/>
    <w:rsid w:val="00044E1F"/>
    <w:rsid w:val="000457F0"/>
    <w:rsid w:val="000605D8"/>
    <w:rsid w:val="00063A42"/>
    <w:rsid w:val="000655D2"/>
    <w:rsid w:val="00072F46"/>
    <w:rsid w:val="0008167B"/>
    <w:rsid w:val="000843D7"/>
    <w:rsid w:val="00087950"/>
    <w:rsid w:val="00096624"/>
    <w:rsid w:val="000B4D88"/>
    <w:rsid w:val="000B7235"/>
    <w:rsid w:val="000B7457"/>
    <w:rsid w:val="000B74F3"/>
    <w:rsid w:val="000D12BA"/>
    <w:rsid w:val="000E463B"/>
    <w:rsid w:val="000F6C21"/>
    <w:rsid w:val="001017A3"/>
    <w:rsid w:val="00103122"/>
    <w:rsid w:val="00104BCE"/>
    <w:rsid w:val="001059FB"/>
    <w:rsid w:val="00107F3A"/>
    <w:rsid w:val="001117A4"/>
    <w:rsid w:val="001129BF"/>
    <w:rsid w:val="00113570"/>
    <w:rsid w:val="00115CF6"/>
    <w:rsid w:val="0011607B"/>
    <w:rsid w:val="00136586"/>
    <w:rsid w:val="00142210"/>
    <w:rsid w:val="00142979"/>
    <w:rsid w:val="00145BA6"/>
    <w:rsid w:val="0015193F"/>
    <w:rsid w:val="00153948"/>
    <w:rsid w:val="00155886"/>
    <w:rsid w:val="00156A6E"/>
    <w:rsid w:val="001709BF"/>
    <w:rsid w:val="00190B6F"/>
    <w:rsid w:val="00197DB3"/>
    <w:rsid w:val="001A5657"/>
    <w:rsid w:val="001B058E"/>
    <w:rsid w:val="001B62A7"/>
    <w:rsid w:val="001C1152"/>
    <w:rsid w:val="001D2641"/>
    <w:rsid w:val="001D2E15"/>
    <w:rsid w:val="001D72F9"/>
    <w:rsid w:val="001E1CBC"/>
    <w:rsid w:val="001E2044"/>
    <w:rsid w:val="001E6F1C"/>
    <w:rsid w:val="001E6FD9"/>
    <w:rsid w:val="001E71FE"/>
    <w:rsid w:val="001F48CE"/>
    <w:rsid w:val="00201EAF"/>
    <w:rsid w:val="002020F5"/>
    <w:rsid w:val="002037E4"/>
    <w:rsid w:val="00207F93"/>
    <w:rsid w:val="0021250F"/>
    <w:rsid w:val="00214173"/>
    <w:rsid w:val="002153FF"/>
    <w:rsid w:val="00215C27"/>
    <w:rsid w:val="00215D48"/>
    <w:rsid w:val="00216FED"/>
    <w:rsid w:val="0021783D"/>
    <w:rsid w:val="00223392"/>
    <w:rsid w:val="00223F6B"/>
    <w:rsid w:val="00234053"/>
    <w:rsid w:val="00242CFE"/>
    <w:rsid w:val="00245A2A"/>
    <w:rsid w:val="002501E2"/>
    <w:rsid w:val="00250EBC"/>
    <w:rsid w:val="00253C6B"/>
    <w:rsid w:val="002556A2"/>
    <w:rsid w:val="00260C02"/>
    <w:rsid w:val="00262C51"/>
    <w:rsid w:val="0026530B"/>
    <w:rsid w:val="0026568A"/>
    <w:rsid w:val="0028537F"/>
    <w:rsid w:val="00287648"/>
    <w:rsid w:val="00292CF0"/>
    <w:rsid w:val="002939C5"/>
    <w:rsid w:val="00297979"/>
    <w:rsid w:val="002A238F"/>
    <w:rsid w:val="002A4D35"/>
    <w:rsid w:val="002A58DA"/>
    <w:rsid w:val="002C1A6A"/>
    <w:rsid w:val="002C2102"/>
    <w:rsid w:val="002D0523"/>
    <w:rsid w:val="002D3847"/>
    <w:rsid w:val="002D5054"/>
    <w:rsid w:val="002D7169"/>
    <w:rsid w:val="002E6980"/>
    <w:rsid w:val="002E73F7"/>
    <w:rsid w:val="002F1522"/>
    <w:rsid w:val="002F7CCE"/>
    <w:rsid w:val="00305D4C"/>
    <w:rsid w:val="00323FC1"/>
    <w:rsid w:val="00324695"/>
    <w:rsid w:val="003341AC"/>
    <w:rsid w:val="00334D08"/>
    <w:rsid w:val="00334EDA"/>
    <w:rsid w:val="003350A9"/>
    <w:rsid w:val="00337B93"/>
    <w:rsid w:val="003500AE"/>
    <w:rsid w:val="00354260"/>
    <w:rsid w:val="00354AED"/>
    <w:rsid w:val="003617F1"/>
    <w:rsid w:val="00361A3F"/>
    <w:rsid w:val="003657A0"/>
    <w:rsid w:val="0037116E"/>
    <w:rsid w:val="003770B6"/>
    <w:rsid w:val="00380092"/>
    <w:rsid w:val="00380F9D"/>
    <w:rsid w:val="00381BBF"/>
    <w:rsid w:val="00386539"/>
    <w:rsid w:val="003943D6"/>
    <w:rsid w:val="003A4CB2"/>
    <w:rsid w:val="003B0816"/>
    <w:rsid w:val="003C4207"/>
    <w:rsid w:val="003C518D"/>
    <w:rsid w:val="003C70D8"/>
    <w:rsid w:val="003D1B18"/>
    <w:rsid w:val="003D1FBB"/>
    <w:rsid w:val="003D498F"/>
    <w:rsid w:val="003E6725"/>
    <w:rsid w:val="003E777E"/>
    <w:rsid w:val="003E7E90"/>
    <w:rsid w:val="003F2F32"/>
    <w:rsid w:val="003F4D44"/>
    <w:rsid w:val="004011CE"/>
    <w:rsid w:val="00401DDD"/>
    <w:rsid w:val="00403BB0"/>
    <w:rsid w:val="004077B5"/>
    <w:rsid w:val="00413CB3"/>
    <w:rsid w:val="00425E4A"/>
    <w:rsid w:val="00427D7A"/>
    <w:rsid w:val="004314B9"/>
    <w:rsid w:val="0044022C"/>
    <w:rsid w:val="0044735B"/>
    <w:rsid w:val="00454892"/>
    <w:rsid w:val="00462A21"/>
    <w:rsid w:val="00470D7A"/>
    <w:rsid w:val="004741B8"/>
    <w:rsid w:val="00477FE7"/>
    <w:rsid w:val="004831F0"/>
    <w:rsid w:val="00484B70"/>
    <w:rsid w:val="004903EC"/>
    <w:rsid w:val="004920D3"/>
    <w:rsid w:val="004A068C"/>
    <w:rsid w:val="004B228E"/>
    <w:rsid w:val="004B41F9"/>
    <w:rsid w:val="004B460B"/>
    <w:rsid w:val="004B480D"/>
    <w:rsid w:val="004B7905"/>
    <w:rsid w:val="004D31B4"/>
    <w:rsid w:val="004D5CF7"/>
    <w:rsid w:val="004D60AC"/>
    <w:rsid w:val="004E21D7"/>
    <w:rsid w:val="004E2E45"/>
    <w:rsid w:val="004F2E4C"/>
    <w:rsid w:val="004F6E1E"/>
    <w:rsid w:val="004F74AF"/>
    <w:rsid w:val="00501966"/>
    <w:rsid w:val="005023F1"/>
    <w:rsid w:val="0051452F"/>
    <w:rsid w:val="00520810"/>
    <w:rsid w:val="00522D41"/>
    <w:rsid w:val="005257AF"/>
    <w:rsid w:val="0052591A"/>
    <w:rsid w:val="00527548"/>
    <w:rsid w:val="00537042"/>
    <w:rsid w:val="00543BEA"/>
    <w:rsid w:val="0054472D"/>
    <w:rsid w:val="00545FC5"/>
    <w:rsid w:val="00546706"/>
    <w:rsid w:val="00556C27"/>
    <w:rsid w:val="005649D3"/>
    <w:rsid w:val="0056523F"/>
    <w:rsid w:val="005653B8"/>
    <w:rsid w:val="00576207"/>
    <w:rsid w:val="00577EF1"/>
    <w:rsid w:val="00581485"/>
    <w:rsid w:val="00582512"/>
    <w:rsid w:val="00585423"/>
    <w:rsid w:val="0058732F"/>
    <w:rsid w:val="00590E54"/>
    <w:rsid w:val="00592003"/>
    <w:rsid w:val="005954DC"/>
    <w:rsid w:val="005955EC"/>
    <w:rsid w:val="00597C36"/>
    <w:rsid w:val="005A146C"/>
    <w:rsid w:val="005A20E8"/>
    <w:rsid w:val="005A7338"/>
    <w:rsid w:val="005B76B9"/>
    <w:rsid w:val="005C02A9"/>
    <w:rsid w:val="005C4424"/>
    <w:rsid w:val="005C68A6"/>
    <w:rsid w:val="005C7B30"/>
    <w:rsid w:val="005D0F5D"/>
    <w:rsid w:val="005E520A"/>
    <w:rsid w:val="0060100C"/>
    <w:rsid w:val="00607534"/>
    <w:rsid w:val="00607EED"/>
    <w:rsid w:val="0061294A"/>
    <w:rsid w:val="0061348D"/>
    <w:rsid w:val="00615EE5"/>
    <w:rsid w:val="00616812"/>
    <w:rsid w:val="00631AF0"/>
    <w:rsid w:val="00632DA8"/>
    <w:rsid w:val="00637874"/>
    <w:rsid w:val="0064680C"/>
    <w:rsid w:val="00666A1C"/>
    <w:rsid w:val="00672334"/>
    <w:rsid w:val="0067585E"/>
    <w:rsid w:val="00681A55"/>
    <w:rsid w:val="00682B4D"/>
    <w:rsid w:val="006854AD"/>
    <w:rsid w:val="00685778"/>
    <w:rsid w:val="0068608E"/>
    <w:rsid w:val="00692044"/>
    <w:rsid w:val="0069272B"/>
    <w:rsid w:val="00693F59"/>
    <w:rsid w:val="006A063C"/>
    <w:rsid w:val="006A168B"/>
    <w:rsid w:val="006A1A86"/>
    <w:rsid w:val="006A3828"/>
    <w:rsid w:val="006A60BF"/>
    <w:rsid w:val="006A6FD9"/>
    <w:rsid w:val="006B086E"/>
    <w:rsid w:val="006B750C"/>
    <w:rsid w:val="006D31B0"/>
    <w:rsid w:val="006D6967"/>
    <w:rsid w:val="006D74B9"/>
    <w:rsid w:val="006E08B0"/>
    <w:rsid w:val="006E0F3F"/>
    <w:rsid w:val="006E66E8"/>
    <w:rsid w:val="00703673"/>
    <w:rsid w:val="00712DDD"/>
    <w:rsid w:val="0072202B"/>
    <w:rsid w:val="00725123"/>
    <w:rsid w:val="00730897"/>
    <w:rsid w:val="00747860"/>
    <w:rsid w:val="00747DFC"/>
    <w:rsid w:val="00750008"/>
    <w:rsid w:val="00752010"/>
    <w:rsid w:val="00753377"/>
    <w:rsid w:val="007565DB"/>
    <w:rsid w:val="007726C9"/>
    <w:rsid w:val="00780F9E"/>
    <w:rsid w:val="00785A22"/>
    <w:rsid w:val="007911E8"/>
    <w:rsid w:val="00792F8A"/>
    <w:rsid w:val="00794697"/>
    <w:rsid w:val="007A3913"/>
    <w:rsid w:val="007A68EB"/>
    <w:rsid w:val="007C0DC8"/>
    <w:rsid w:val="007C2542"/>
    <w:rsid w:val="007C5D29"/>
    <w:rsid w:val="007C622B"/>
    <w:rsid w:val="007C78F0"/>
    <w:rsid w:val="007D12A4"/>
    <w:rsid w:val="007D1BF6"/>
    <w:rsid w:val="007E37DB"/>
    <w:rsid w:val="007E7D64"/>
    <w:rsid w:val="007F5D00"/>
    <w:rsid w:val="007F65A0"/>
    <w:rsid w:val="0080376B"/>
    <w:rsid w:val="00803BB0"/>
    <w:rsid w:val="008154A2"/>
    <w:rsid w:val="00824B1A"/>
    <w:rsid w:val="008406B2"/>
    <w:rsid w:val="008469E4"/>
    <w:rsid w:val="00850CB1"/>
    <w:rsid w:val="00852ACA"/>
    <w:rsid w:val="008576B5"/>
    <w:rsid w:val="008671E3"/>
    <w:rsid w:val="0087540A"/>
    <w:rsid w:val="00881BA3"/>
    <w:rsid w:val="00882451"/>
    <w:rsid w:val="008833A0"/>
    <w:rsid w:val="0088680E"/>
    <w:rsid w:val="00886930"/>
    <w:rsid w:val="008917F1"/>
    <w:rsid w:val="00892FED"/>
    <w:rsid w:val="00893F1D"/>
    <w:rsid w:val="00895F85"/>
    <w:rsid w:val="00896EAB"/>
    <w:rsid w:val="008A27E7"/>
    <w:rsid w:val="008A501E"/>
    <w:rsid w:val="008A7A81"/>
    <w:rsid w:val="008B56AE"/>
    <w:rsid w:val="008C1522"/>
    <w:rsid w:val="008C1944"/>
    <w:rsid w:val="008C22A6"/>
    <w:rsid w:val="008C26DC"/>
    <w:rsid w:val="008C2AFC"/>
    <w:rsid w:val="008D208B"/>
    <w:rsid w:val="008D52DD"/>
    <w:rsid w:val="008D65F3"/>
    <w:rsid w:val="008E7550"/>
    <w:rsid w:val="008F25BD"/>
    <w:rsid w:val="008F7775"/>
    <w:rsid w:val="008F77D2"/>
    <w:rsid w:val="0090185D"/>
    <w:rsid w:val="009070D3"/>
    <w:rsid w:val="0091471D"/>
    <w:rsid w:val="00914EF0"/>
    <w:rsid w:val="0091546C"/>
    <w:rsid w:val="00916513"/>
    <w:rsid w:val="0092519F"/>
    <w:rsid w:val="00936AC4"/>
    <w:rsid w:val="00940DAF"/>
    <w:rsid w:val="0094305F"/>
    <w:rsid w:val="00943B8B"/>
    <w:rsid w:val="0094560C"/>
    <w:rsid w:val="00945BA6"/>
    <w:rsid w:val="00951097"/>
    <w:rsid w:val="0095158C"/>
    <w:rsid w:val="00951FB5"/>
    <w:rsid w:val="00953D4D"/>
    <w:rsid w:val="00961845"/>
    <w:rsid w:val="0096303E"/>
    <w:rsid w:val="009647C9"/>
    <w:rsid w:val="009726C8"/>
    <w:rsid w:val="00977016"/>
    <w:rsid w:val="00991810"/>
    <w:rsid w:val="00991E72"/>
    <w:rsid w:val="00997C5E"/>
    <w:rsid w:val="009A5C00"/>
    <w:rsid w:val="009B4E2D"/>
    <w:rsid w:val="009C1135"/>
    <w:rsid w:val="009E0563"/>
    <w:rsid w:val="009E0B51"/>
    <w:rsid w:val="009E3139"/>
    <w:rsid w:val="009E42AA"/>
    <w:rsid w:val="009F0B1A"/>
    <w:rsid w:val="009F42C5"/>
    <w:rsid w:val="009F45DD"/>
    <w:rsid w:val="009F5EC2"/>
    <w:rsid w:val="00A01A52"/>
    <w:rsid w:val="00A02AB6"/>
    <w:rsid w:val="00A04DCF"/>
    <w:rsid w:val="00A06A09"/>
    <w:rsid w:val="00A16315"/>
    <w:rsid w:val="00A318A1"/>
    <w:rsid w:val="00A32175"/>
    <w:rsid w:val="00A3444F"/>
    <w:rsid w:val="00A40580"/>
    <w:rsid w:val="00A42E4C"/>
    <w:rsid w:val="00A46C64"/>
    <w:rsid w:val="00A50C3E"/>
    <w:rsid w:val="00A56B60"/>
    <w:rsid w:val="00A650E0"/>
    <w:rsid w:val="00A71974"/>
    <w:rsid w:val="00A73916"/>
    <w:rsid w:val="00A75C23"/>
    <w:rsid w:val="00A86E0C"/>
    <w:rsid w:val="00A93FC2"/>
    <w:rsid w:val="00A965A0"/>
    <w:rsid w:val="00A966D6"/>
    <w:rsid w:val="00AA2FD6"/>
    <w:rsid w:val="00AB10B0"/>
    <w:rsid w:val="00AB26C7"/>
    <w:rsid w:val="00AC3D35"/>
    <w:rsid w:val="00AC5AF5"/>
    <w:rsid w:val="00AD2B47"/>
    <w:rsid w:val="00AD2FAB"/>
    <w:rsid w:val="00AE4D1A"/>
    <w:rsid w:val="00AE788D"/>
    <w:rsid w:val="00AF30C5"/>
    <w:rsid w:val="00B07519"/>
    <w:rsid w:val="00B11361"/>
    <w:rsid w:val="00B177BE"/>
    <w:rsid w:val="00B21182"/>
    <w:rsid w:val="00B227C9"/>
    <w:rsid w:val="00B23856"/>
    <w:rsid w:val="00B31247"/>
    <w:rsid w:val="00B31365"/>
    <w:rsid w:val="00B32DCA"/>
    <w:rsid w:val="00B37CAD"/>
    <w:rsid w:val="00B47EBA"/>
    <w:rsid w:val="00B63F34"/>
    <w:rsid w:val="00B67BD9"/>
    <w:rsid w:val="00B713C1"/>
    <w:rsid w:val="00B72365"/>
    <w:rsid w:val="00B740D5"/>
    <w:rsid w:val="00B811B6"/>
    <w:rsid w:val="00B81DEB"/>
    <w:rsid w:val="00B83530"/>
    <w:rsid w:val="00B8585F"/>
    <w:rsid w:val="00B86AC3"/>
    <w:rsid w:val="00B92423"/>
    <w:rsid w:val="00B937FD"/>
    <w:rsid w:val="00B952BD"/>
    <w:rsid w:val="00BA0249"/>
    <w:rsid w:val="00BA2B9F"/>
    <w:rsid w:val="00BA3331"/>
    <w:rsid w:val="00BB51E2"/>
    <w:rsid w:val="00BB55EB"/>
    <w:rsid w:val="00BC34F1"/>
    <w:rsid w:val="00BD2DEF"/>
    <w:rsid w:val="00BD545D"/>
    <w:rsid w:val="00BD5901"/>
    <w:rsid w:val="00BD7570"/>
    <w:rsid w:val="00BD7A10"/>
    <w:rsid w:val="00BE73C6"/>
    <w:rsid w:val="00BF371F"/>
    <w:rsid w:val="00BF4E0B"/>
    <w:rsid w:val="00BF5296"/>
    <w:rsid w:val="00BF6EAC"/>
    <w:rsid w:val="00BF7B85"/>
    <w:rsid w:val="00C02156"/>
    <w:rsid w:val="00C02C15"/>
    <w:rsid w:val="00C0547F"/>
    <w:rsid w:val="00C05B1B"/>
    <w:rsid w:val="00C06113"/>
    <w:rsid w:val="00C075E9"/>
    <w:rsid w:val="00C10AA3"/>
    <w:rsid w:val="00C12469"/>
    <w:rsid w:val="00C1671B"/>
    <w:rsid w:val="00C16BCC"/>
    <w:rsid w:val="00C17165"/>
    <w:rsid w:val="00C239DC"/>
    <w:rsid w:val="00C27E03"/>
    <w:rsid w:val="00C32EDE"/>
    <w:rsid w:val="00C3328E"/>
    <w:rsid w:val="00C33C76"/>
    <w:rsid w:val="00C4761B"/>
    <w:rsid w:val="00C50A84"/>
    <w:rsid w:val="00C60E45"/>
    <w:rsid w:val="00C7163A"/>
    <w:rsid w:val="00C76441"/>
    <w:rsid w:val="00C766AA"/>
    <w:rsid w:val="00C815C8"/>
    <w:rsid w:val="00C85E30"/>
    <w:rsid w:val="00C92081"/>
    <w:rsid w:val="00C9349F"/>
    <w:rsid w:val="00C96E6C"/>
    <w:rsid w:val="00CA0CEE"/>
    <w:rsid w:val="00CB6B41"/>
    <w:rsid w:val="00CC3506"/>
    <w:rsid w:val="00CC57DD"/>
    <w:rsid w:val="00CD47EE"/>
    <w:rsid w:val="00CD4E4E"/>
    <w:rsid w:val="00CE0341"/>
    <w:rsid w:val="00CE4F74"/>
    <w:rsid w:val="00CF0C5E"/>
    <w:rsid w:val="00CF7A5B"/>
    <w:rsid w:val="00D019A3"/>
    <w:rsid w:val="00D078EC"/>
    <w:rsid w:val="00D07A2B"/>
    <w:rsid w:val="00D17D1C"/>
    <w:rsid w:val="00D20145"/>
    <w:rsid w:val="00D2087C"/>
    <w:rsid w:val="00D26C53"/>
    <w:rsid w:val="00D321AB"/>
    <w:rsid w:val="00D33328"/>
    <w:rsid w:val="00D33996"/>
    <w:rsid w:val="00D33CE4"/>
    <w:rsid w:val="00D352F1"/>
    <w:rsid w:val="00D40C66"/>
    <w:rsid w:val="00D57539"/>
    <w:rsid w:val="00D72DE3"/>
    <w:rsid w:val="00D8081B"/>
    <w:rsid w:val="00D857C3"/>
    <w:rsid w:val="00D85BFE"/>
    <w:rsid w:val="00D90BF0"/>
    <w:rsid w:val="00D91320"/>
    <w:rsid w:val="00D91775"/>
    <w:rsid w:val="00D944D9"/>
    <w:rsid w:val="00DA2487"/>
    <w:rsid w:val="00DA4CB5"/>
    <w:rsid w:val="00DA571C"/>
    <w:rsid w:val="00DA7EED"/>
    <w:rsid w:val="00DB6F6D"/>
    <w:rsid w:val="00DC50EA"/>
    <w:rsid w:val="00DC7C8A"/>
    <w:rsid w:val="00DE2479"/>
    <w:rsid w:val="00DE6737"/>
    <w:rsid w:val="00DF38B9"/>
    <w:rsid w:val="00E01A21"/>
    <w:rsid w:val="00E03AEF"/>
    <w:rsid w:val="00E17060"/>
    <w:rsid w:val="00E2577B"/>
    <w:rsid w:val="00E301F8"/>
    <w:rsid w:val="00E3086D"/>
    <w:rsid w:val="00E318DB"/>
    <w:rsid w:val="00E3379A"/>
    <w:rsid w:val="00E36FBA"/>
    <w:rsid w:val="00E405C9"/>
    <w:rsid w:val="00E4408B"/>
    <w:rsid w:val="00E54A97"/>
    <w:rsid w:val="00E57C88"/>
    <w:rsid w:val="00E62AFA"/>
    <w:rsid w:val="00E636C8"/>
    <w:rsid w:val="00E73500"/>
    <w:rsid w:val="00E73746"/>
    <w:rsid w:val="00E8172B"/>
    <w:rsid w:val="00E95D85"/>
    <w:rsid w:val="00E9643A"/>
    <w:rsid w:val="00EB483C"/>
    <w:rsid w:val="00EB50EB"/>
    <w:rsid w:val="00EC15A0"/>
    <w:rsid w:val="00EC57B9"/>
    <w:rsid w:val="00ED4A38"/>
    <w:rsid w:val="00ED5A28"/>
    <w:rsid w:val="00EE03EF"/>
    <w:rsid w:val="00EE183D"/>
    <w:rsid w:val="00EF6161"/>
    <w:rsid w:val="00EF666A"/>
    <w:rsid w:val="00F13196"/>
    <w:rsid w:val="00F439B2"/>
    <w:rsid w:val="00F56B6C"/>
    <w:rsid w:val="00F71F47"/>
    <w:rsid w:val="00F72121"/>
    <w:rsid w:val="00F73D19"/>
    <w:rsid w:val="00F8050F"/>
    <w:rsid w:val="00F865D4"/>
    <w:rsid w:val="00F90F3A"/>
    <w:rsid w:val="00F91DAF"/>
    <w:rsid w:val="00F962CD"/>
    <w:rsid w:val="00FA0AE7"/>
    <w:rsid w:val="00FA314A"/>
    <w:rsid w:val="00FD0E24"/>
    <w:rsid w:val="00FD162A"/>
    <w:rsid w:val="00FD3F4B"/>
    <w:rsid w:val="00FE4747"/>
    <w:rsid w:val="00FE76DE"/>
    <w:rsid w:val="00FE77F4"/>
    <w:rsid w:val="00FF3843"/>
    <w:rsid w:val="00FF5DCD"/>
    <w:rsid w:val="0373298F"/>
    <w:rsid w:val="09691109"/>
    <w:rsid w:val="0A290076"/>
    <w:rsid w:val="0FF7C8EA"/>
    <w:rsid w:val="10CF817B"/>
    <w:rsid w:val="11DACA76"/>
    <w:rsid w:val="14F9597D"/>
    <w:rsid w:val="1A72BD4B"/>
    <w:rsid w:val="216494ED"/>
    <w:rsid w:val="23114129"/>
    <w:rsid w:val="266A3D95"/>
    <w:rsid w:val="28F8E2E5"/>
    <w:rsid w:val="2939AC83"/>
    <w:rsid w:val="2B8C7772"/>
    <w:rsid w:val="2BBB7C3A"/>
    <w:rsid w:val="2BBC9947"/>
    <w:rsid w:val="2C6AC3B0"/>
    <w:rsid w:val="2CA2E3A1"/>
    <w:rsid w:val="30BDE385"/>
    <w:rsid w:val="3354DC15"/>
    <w:rsid w:val="3581EE7A"/>
    <w:rsid w:val="3CE3544D"/>
    <w:rsid w:val="3E62EF64"/>
    <w:rsid w:val="42600590"/>
    <w:rsid w:val="4B546EC6"/>
    <w:rsid w:val="4C25AEA5"/>
    <w:rsid w:val="5725EC1C"/>
    <w:rsid w:val="5C2C177C"/>
    <w:rsid w:val="5CC0DFCA"/>
    <w:rsid w:val="5D1925A4"/>
    <w:rsid w:val="5DB2AA92"/>
    <w:rsid w:val="5EFAACAC"/>
    <w:rsid w:val="6012EEAF"/>
    <w:rsid w:val="608C21EC"/>
    <w:rsid w:val="60B18C4F"/>
    <w:rsid w:val="61FFAA40"/>
    <w:rsid w:val="6503D16E"/>
    <w:rsid w:val="6EDB5A19"/>
    <w:rsid w:val="7384E2F8"/>
    <w:rsid w:val="74EF494A"/>
    <w:rsid w:val="7529D408"/>
    <w:rsid w:val="75FBCB8F"/>
    <w:rsid w:val="7F5C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2174FDA5-BA31-4560-BAE0-F2923F348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 w:type="paragraph" w:styleId="Caption">
    <w:name w:val="caption"/>
    <w:basedOn w:val="Normal"/>
    <w:next w:val="Normal"/>
    <w:uiPriority w:val="35"/>
    <w:unhideWhenUsed/>
    <w:qFormat/>
    <w:rsid w:val="002037E4"/>
    <w:pPr>
      <w:spacing w:after="200" w:line="240" w:lineRule="auto"/>
    </w:pPr>
    <w:rPr>
      <w:i/>
      <w:iCs/>
      <w:color w:val="44546A" w:themeColor="text2"/>
      <w:sz w:val="18"/>
      <w:szCs w:val="18"/>
    </w:rPr>
  </w:style>
  <w:style w:type="paragraph" w:styleId="ListParagraph">
    <w:name w:val="List Paragraph"/>
    <w:basedOn w:val="Normal"/>
    <w:uiPriority w:val="34"/>
    <w:qFormat/>
    <w:rsid w:val="00427D7A"/>
    <w:pPr>
      <w:ind w:left="720"/>
      <w:contextualSpacing/>
    </w:pPr>
  </w:style>
  <w:style w:type="paragraph" w:styleId="Header">
    <w:name w:val="header"/>
    <w:basedOn w:val="Normal"/>
    <w:link w:val="HeaderChar"/>
    <w:uiPriority w:val="99"/>
    <w:unhideWhenUsed/>
    <w:rsid w:val="004E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D7"/>
  </w:style>
  <w:style w:type="paragraph" w:styleId="Footer">
    <w:name w:val="footer"/>
    <w:basedOn w:val="Normal"/>
    <w:link w:val="FooterChar"/>
    <w:uiPriority w:val="99"/>
    <w:unhideWhenUsed/>
    <w:rsid w:val="004E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D7"/>
  </w:style>
  <w:style w:type="paragraph" w:styleId="BodyText">
    <w:name w:val="Body Text"/>
    <w:basedOn w:val="Normal"/>
    <w:link w:val="BodyTextChar"/>
    <w:qFormat/>
    <w:rsid w:val="006A60BF"/>
    <w:pPr>
      <w:spacing w:after="120" w:line="240" w:lineRule="auto"/>
    </w:pPr>
    <w:rPr>
      <w:rFonts w:eastAsia="Times New Roman" w:cs="Times New Roman"/>
      <w:sz w:val="20"/>
      <w:szCs w:val="20"/>
      <w:lang w:val="en-CA" w:eastAsia="en-CA"/>
    </w:rPr>
  </w:style>
  <w:style w:type="character" w:customStyle="1" w:styleId="BodyTextChar">
    <w:name w:val="Body Text Char"/>
    <w:basedOn w:val="DefaultParagraphFont"/>
    <w:link w:val="BodyText"/>
    <w:rsid w:val="006A60BF"/>
    <w:rPr>
      <w:rFonts w:eastAsia="Times New Roman" w:cs="Times New Roman"/>
      <w:sz w:val="20"/>
      <w:szCs w:val="20"/>
      <w:lang w:val="en-CA" w:eastAsia="en-CA"/>
    </w:rPr>
  </w:style>
  <w:style w:type="paragraph" w:styleId="Bibliography">
    <w:name w:val="Bibliography"/>
    <w:basedOn w:val="Normal"/>
    <w:next w:val="Normal"/>
    <w:uiPriority w:val="37"/>
    <w:unhideWhenUsed/>
    <w:rsid w:val="00037F58"/>
    <w:pPr>
      <w:spacing w:after="0" w:line="480" w:lineRule="auto"/>
      <w:ind w:left="720" w:hanging="720"/>
    </w:pPr>
  </w:style>
  <w:style w:type="character" w:styleId="FollowedHyperlink">
    <w:name w:val="FollowedHyperlink"/>
    <w:basedOn w:val="DefaultParagraphFont"/>
    <w:uiPriority w:val="99"/>
    <w:semiHidden/>
    <w:unhideWhenUsed/>
    <w:rsid w:val="00413CB3"/>
    <w:rPr>
      <w:color w:val="954F72" w:themeColor="followedHyperlink"/>
      <w:u w:val="single"/>
    </w:rPr>
  </w:style>
  <w:style w:type="character" w:styleId="PageNumber">
    <w:name w:val="page number"/>
    <w:basedOn w:val="DefaultParagraphFont"/>
    <w:uiPriority w:val="99"/>
    <w:semiHidden/>
    <w:unhideWhenUsed/>
    <w:rsid w:val="00501966"/>
  </w:style>
  <w:style w:type="paragraph" w:customStyle="1" w:styleId="c-article-referencestext">
    <w:name w:val="c-article-references__text"/>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article-referenceslinks">
    <w:name w:val="c-article-references__links"/>
    <w:basedOn w:val="Normal"/>
    <w:rsid w:val="007C5D2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DA2487"/>
    <w:rPr>
      <w:i/>
      <w:iCs/>
    </w:rPr>
  </w:style>
  <w:style w:type="character" w:customStyle="1" w:styleId="name">
    <w:name w:val="name"/>
    <w:basedOn w:val="DefaultParagraphFont"/>
    <w:rsid w:val="00675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52169155">
      <w:bodyDiv w:val="1"/>
      <w:marLeft w:val="0"/>
      <w:marRight w:val="0"/>
      <w:marTop w:val="0"/>
      <w:marBottom w:val="0"/>
      <w:divBdr>
        <w:top w:val="none" w:sz="0" w:space="0" w:color="auto"/>
        <w:left w:val="none" w:sz="0" w:space="0" w:color="auto"/>
        <w:bottom w:val="none" w:sz="0" w:space="0" w:color="auto"/>
        <w:right w:val="none" w:sz="0" w:space="0" w:color="auto"/>
      </w:divBdr>
      <w:divsChild>
        <w:div w:id="440226715">
          <w:marLeft w:val="0"/>
          <w:marRight w:val="0"/>
          <w:marTop w:val="0"/>
          <w:marBottom w:val="0"/>
          <w:divBdr>
            <w:top w:val="none" w:sz="0" w:space="0" w:color="auto"/>
            <w:left w:val="none" w:sz="0" w:space="0" w:color="auto"/>
            <w:bottom w:val="none" w:sz="0" w:space="0" w:color="auto"/>
            <w:right w:val="none" w:sz="0" w:space="0" w:color="auto"/>
          </w:divBdr>
        </w:div>
        <w:div w:id="884173805">
          <w:marLeft w:val="0"/>
          <w:marRight w:val="0"/>
          <w:marTop w:val="0"/>
          <w:marBottom w:val="0"/>
          <w:divBdr>
            <w:top w:val="none" w:sz="0" w:space="0" w:color="auto"/>
            <w:left w:val="none" w:sz="0" w:space="0" w:color="auto"/>
            <w:bottom w:val="none" w:sz="0" w:space="0" w:color="auto"/>
            <w:right w:val="none" w:sz="0" w:space="0" w:color="auto"/>
          </w:divBdr>
        </w:div>
        <w:div w:id="972950730">
          <w:marLeft w:val="0"/>
          <w:marRight w:val="0"/>
          <w:marTop w:val="0"/>
          <w:marBottom w:val="0"/>
          <w:divBdr>
            <w:top w:val="none" w:sz="0" w:space="0" w:color="auto"/>
            <w:left w:val="none" w:sz="0" w:space="0" w:color="auto"/>
            <w:bottom w:val="none" w:sz="0" w:space="0" w:color="auto"/>
            <w:right w:val="none" w:sz="0" w:space="0" w:color="auto"/>
          </w:divBdr>
        </w:div>
        <w:div w:id="1015694382">
          <w:marLeft w:val="0"/>
          <w:marRight w:val="0"/>
          <w:marTop w:val="0"/>
          <w:marBottom w:val="0"/>
          <w:divBdr>
            <w:top w:val="none" w:sz="0" w:space="0" w:color="auto"/>
            <w:left w:val="none" w:sz="0" w:space="0" w:color="auto"/>
            <w:bottom w:val="none" w:sz="0" w:space="0" w:color="auto"/>
            <w:right w:val="none" w:sz="0" w:space="0" w:color="auto"/>
          </w:divBdr>
        </w:div>
        <w:div w:id="1078140414">
          <w:marLeft w:val="0"/>
          <w:marRight w:val="0"/>
          <w:marTop w:val="0"/>
          <w:marBottom w:val="0"/>
          <w:divBdr>
            <w:top w:val="none" w:sz="0" w:space="0" w:color="auto"/>
            <w:left w:val="none" w:sz="0" w:space="0" w:color="auto"/>
            <w:bottom w:val="none" w:sz="0" w:space="0" w:color="auto"/>
            <w:right w:val="none" w:sz="0" w:space="0" w:color="auto"/>
          </w:divBdr>
        </w:div>
        <w:div w:id="1174105698">
          <w:marLeft w:val="0"/>
          <w:marRight w:val="0"/>
          <w:marTop w:val="0"/>
          <w:marBottom w:val="0"/>
          <w:divBdr>
            <w:top w:val="none" w:sz="0" w:space="0" w:color="auto"/>
            <w:left w:val="none" w:sz="0" w:space="0" w:color="auto"/>
            <w:bottom w:val="none" w:sz="0" w:space="0" w:color="auto"/>
            <w:right w:val="none" w:sz="0" w:space="0" w:color="auto"/>
          </w:divBdr>
        </w:div>
        <w:div w:id="1307390132">
          <w:marLeft w:val="0"/>
          <w:marRight w:val="0"/>
          <w:marTop w:val="0"/>
          <w:marBottom w:val="0"/>
          <w:divBdr>
            <w:top w:val="none" w:sz="0" w:space="0" w:color="auto"/>
            <w:left w:val="none" w:sz="0" w:space="0" w:color="auto"/>
            <w:bottom w:val="none" w:sz="0" w:space="0" w:color="auto"/>
            <w:right w:val="none" w:sz="0" w:space="0" w:color="auto"/>
          </w:divBdr>
        </w:div>
        <w:div w:id="1502508801">
          <w:marLeft w:val="0"/>
          <w:marRight w:val="0"/>
          <w:marTop w:val="0"/>
          <w:marBottom w:val="0"/>
          <w:divBdr>
            <w:top w:val="none" w:sz="0" w:space="0" w:color="auto"/>
            <w:left w:val="none" w:sz="0" w:space="0" w:color="auto"/>
            <w:bottom w:val="none" w:sz="0" w:space="0" w:color="auto"/>
            <w:right w:val="none" w:sz="0" w:space="0" w:color="auto"/>
          </w:divBdr>
        </w:div>
        <w:div w:id="1959868869">
          <w:marLeft w:val="0"/>
          <w:marRight w:val="0"/>
          <w:marTop w:val="0"/>
          <w:marBottom w:val="0"/>
          <w:divBdr>
            <w:top w:val="none" w:sz="0" w:space="0" w:color="auto"/>
            <w:left w:val="none" w:sz="0" w:space="0" w:color="auto"/>
            <w:bottom w:val="none" w:sz="0" w:space="0" w:color="auto"/>
            <w:right w:val="none" w:sz="0" w:space="0" w:color="auto"/>
          </w:divBdr>
        </w:div>
        <w:div w:id="2056469111">
          <w:marLeft w:val="0"/>
          <w:marRight w:val="0"/>
          <w:marTop w:val="0"/>
          <w:marBottom w:val="0"/>
          <w:divBdr>
            <w:top w:val="none" w:sz="0" w:space="0" w:color="auto"/>
            <w:left w:val="none" w:sz="0" w:space="0" w:color="auto"/>
            <w:bottom w:val="none" w:sz="0" w:space="0" w:color="auto"/>
            <w:right w:val="none" w:sz="0" w:space="0" w:color="auto"/>
          </w:divBdr>
        </w:div>
        <w:div w:id="2074497425">
          <w:marLeft w:val="0"/>
          <w:marRight w:val="0"/>
          <w:marTop w:val="0"/>
          <w:marBottom w:val="0"/>
          <w:divBdr>
            <w:top w:val="none" w:sz="0" w:space="0" w:color="auto"/>
            <w:left w:val="none" w:sz="0" w:space="0" w:color="auto"/>
            <w:bottom w:val="none" w:sz="0" w:space="0" w:color="auto"/>
            <w:right w:val="none" w:sz="0" w:space="0" w:color="auto"/>
          </w:divBdr>
        </w:div>
        <w:div w:id="2114354850">
          <w:marLeft w:val="0"/>
          <w:marRight w:val="0"/>
          <w:marTop w:val="0"/>
          <w:marBottom w:val="0"/>
          <w:divBdr>
            <w:top w:val="none" w:sz="0" w:space="0" w:color="auto"/>
            <w:left w:val="none" w:sz="0" w:space="0" w:color="auto"/>
            <w:bottom w:val="none" w:sz="0" w:space="0" w:color="auto"/>
            <w:right w:val="none" w:sz="0" w:space="0" w:color="auto"/>
          </w:divBdr>
        </w:div>
      </w:divsChild>
    </w:div>
    <w:div w:id="60490742">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21002932">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155734800">
      <w:bodyDiv w:val="1"/>
      <w:marLeft w:val="0"/>
      <w:marRight w:val="0"/>
      <w:marTop w:val="0"/>
      <w:marBottom w:val="0"/>
      <w:divBdr>
        <w:top w:val="none" w:sz="0" w:space="0" w:color="auto"/>
        <w:left w:val="none" w:sz="0" w:space="0" w:color="auto"/>
        <w:bottom w:val="none" w:sz="0" w:space="0" w:color="auto"/>
        <w:right w:val="none" w:sz="0" w:space="0" w:color="auto"/>
      </w:divBdr>
    </w:div>
    <w:div w:id="197009872">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14393794">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82272405">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12028459">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504904247">
      <w:bodyDiv w:val="1"/>
      <w:marLeft w:val="0"/>
      <w:marRight w:val="0"/>
      <w:marTop w:val="0"/>
      <w:marBottom w:val="0"/>
      <w:divBdr>
        <w:top w:val="none" w:sz="0" w:space="0" w:color="auto"/>
        <w:left w:val="none" w:sz="0" w:space="0" w:color="auto"/>
        <w:bottom w:val="none" w:sz="0" w:space="0" w:color="auto"/>
        <w:right w:val="none" w:sz="0" w:space="0" w:color="auto"/>
      </w:divBdr>
    </w:div>
    <w:div w:id="563492171">
      <w:bodyDiv w:val="1"/>
      <w:marLeft w:val="0"/>
      <w:marRight w:val="0"/>
      <w:marTop w:val="0"/>
      <w:marBottom w:val="0"/>
      <w:divBdr>
        <w:top w:val="none" w:sz="0" w:space="0" w:color="auto"/>
        <w:left w:val="none" w:sz="0" w:space="0" w:color="auto"/>
        <w:bottom w:val="none" w:sz="0" w:space="0" w:color="auto"/>
        <w:right w:val="none" w:sz="0" w:space="0" w:color="auto"/>
      </w:divBdr>
    </w:div>
    <w:div w:id="609166548">
      <w:bodyDiv w:val="1"/>
      <w:marLeft w:val="0"/>
      <w:marRight w:val="0"/>
      <w:marTop w:val="0"/>
      <w:marBottom w:val="0"/>
      <w:divBdr>
        <w:top w:val="none" w:sz="0" w:space="0" w:color="auto"/>
        <w:left w:val="none" w:sz="0" w:space="0" w:color="auto"/>
        <w:bottom w:val="none" w:sz="0" w:space="0" w:color="auto"/>
        <w:right w:val="none" w:sz="0" w:space="0" w:color="auto"/>
      </w:divBdr>
    </w:div>
    <w:div w:id="611595016">
      <w:bodyDiv w:val="1"/>
      <w:marLeft w:val="0"/>
      <w:marRight w:val="0"/>
      <w:marTop w:val="0"/>
      <w:marBottom w:val="0"/>
      <w:divBdr>
        <w:top w:val="none" w:sz="0" w:space="0" w:color="auto"/>
        <w:left w:val="none" w:sz="0" w:space="0" w:color="auto"/>
        <w:bottom w:val="none" w:sz="0" w:space="0" w:color="auto"/>
        <w:right w:val="none" w:sz="0" w:space="0" w:color="auto"/>
      </w:divBdr>
    </w:div>
    <w:div w:id="617569166">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652560650">
      <w:bodyDiv w:val="1"/>
      <w:marLeft w:val="0"/>
      <w:marRight w:val="0"/>
      <w:marTop w:val="0"/>
      <w:marBottom w:val="0"/>
      <w:divBdr>
        <w:top w:val="none" w:sz="0" w:space="0" w:color="auto"/>
        <w:left w:val="none" w:sz="0" w:space="0" w:color="auto"/>
        <w:bottom w:val="none" w:sz="0" w:space="0" w:color="auto"/>
        <w:right w:val="none" w:sz="0" w:space="0" w:color="auto"/>
      </w:divBdr>
    </w:div>
    <w:div w:id="686560192">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870387276">
      <w:bodyDiv w:val="1"/>
      <w:marLeft w:val="0"/>
      <w:marRight w:val="0"/>
      <w:marTop w:val="0"/>
      <w:marBottom w:val="0"/>
      <w:divBdr>
        <w:top w:val="none" w:sz="0" w:space="0" w:color="auto"/>
        <w:left w:val="none" w:sz="0" w:space="0" w:color="auto"/>
        <w:bottom w:val="none" w:sz="0" w:space="0" w:color="auto"/>
        <w:right w:val="none" w:sz="0" w:space="0" w:color="auto"/>
      </w:divBdr>
    </w:div>
    <w:div w:id="883444923">
      <w:bodyDiv w:val="1"/>
      <w:marLeft w:val="0"/>
      <w:marRight w:val="0"/>
      <w:marTop w:val="0"/>
      <w:marBottom w:val="0"/>
      <w:divBdr>
        <w:top w:val="none" w:sz="0" w:space="0" w:color="auto"/>
        <w:left w:val="none" w:sz="0" w:space="0" w:color="auto"/>
        <w:bottom w:val="none" w:sz="0" w:space="0" w:color="auto"/>
        <w:right w:val="none" w:sz="0" w:space="0" w:color="auto"/>
      </w:divBdr>
    </w:div>
    <w:div w:id="88985008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47685765">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143353209">
      <w:bodyDiv w:val="1"/>
      <w:marLeft w:val="0"/>
      <w:marRight w:val="0"/>
      <w:marTop w:val="0"/>
      <w:marBottom w:val="0"/>
      <w:divBdr>
        <w:top w:val="none" w:sz="0" w:space="0" w:color="auto"/>
        <w:left w:val="none" w:sz="0" w:space="0" w:color="auto"/>
        <w:bottom w:val="none" w:sz="0" w:space="0" w:color="auto"/>
        <w:right w:val="none" w:sz="0" w:space="0" w:color="auto"/>
      </w:divBdr>
    </w:div>
    <w:div w:id="1182938884">
      <w:bodyDiv w:val="1"/>
      <w:marLeft w:val="0"/>
      <w:marRight w:val="0"/>
      <w:marTop w:val="0"/>
      <w:marBottom w:val="0"/>
      <w:divBdr>
        <w:top w:val="none" w:sz="0" w:space="0" w:color="auto"/>
        <w:left w:val="none" w:sz="0" w:space="0" w:color="auto"/>
        <w:bottom w:val="none" w:sz="0" w:space="0" w:color="auto"/>
        <w:right w:val="none" w:sz="0" w:space="0" w:color="auto"/>
      </w:divBdr>
    </w:div>
    <w:div w:id="1219703115">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376353164">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483353317">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66647239">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17125055">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40654648">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73903177">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032486262">
      <w:bodyDiv w:val="1"/>
      <w:marLeft w:val="0"/>
      <w:marRight w:val="0"/>
      <w:marTop w:val="0"/>
      <w:marBottom w:val="0"/>
      <w:divBdr>
        <w:top w:val="none" w:sz="0" w:space="0" w:color="auto"/>
        <w:left w:val="none" w:sz="0" w:space="0" w:color="auto"/>
        <w:bottom w:val="none" w:sz="0" w:space="0" w:color="auto"/>
        <w:right w:val="none" w:sz="0" w:space="0" w:color="auto"/>
      </w:divBdr>
    </w:div>
    <w:div w:id="2075422883">
      <w:bodyDiv w:val="1"/>
      <w:marLeft w:val="0"/>
      <w:marRight w:val="0"/>
      <w:marTop w:val="0"/>
      <w:marBottom w:val="0"/>
      <w:divBdr>
        <w:top w:val="none" w:sz="0" w:space="0" w:color="auto"/>
        <w:left w:val="none" w:sz="0" w:space="0" w:color="auto"/>
        <w:bottom w:val="none" w:sz="0" w:space="0" w:color="auto"/>
        <w:right w:val="none" w:sz="0" w:space="0" w:color="auto"/>
      </w:divBdr>
      <w:divsChild>
        <w:div w:id="86391781">
          <w:marLeft w:val="0"/>
          <w:marRight w:val="0"/>
          <w:marTop w:val="0"/>
          <w:marBottom w:val="0"/>
          <w:divBdr>
            <w:top w:val="none" w:sz="0" w:space="0" w:color="auto"/>
            <w:left w:val="none" w:sz="0" w:space="0" w:color="auto"/>
            <w:bottom w:val="none" w:sz="0" w:space="0" w:color="auto"/>
            <w:right w:val="none" w:sz="0" w:space="0" w:color="auto"/>
          </w:divBdr>
        </w:div>
        <w:div w:id="90590507">
          <w:marLeft w:val="0"/>
          <w:marRight w:val="0"/>
          <w:marTop w:val="0"/>
          <w:marBottom w:val="0"/>
          <w:divBdr>
            <w:top w:val="none" w:sz="0" w:space="0" w:color="auto"/>
            <w:left w:val="none" w:sz="0" w:space="0" w:color="auto"/>
            <w:bottom w:val="none" w:sz="0" w:space="0" w:color="auto"/>
            <w:right w:val="none" w:sz="0" w:space="0" w:color="auto"/>
          </w:divBdr>
        </w:div>
        <w:div w:id="169879201">
          <w:marLeft w:val="0"/>
          <w:marRight w:val="0"/>
          <w:marTop w:val="0"/>
          <w:marBottom w:val="0"/>
          <w:divBdr>
            <w:top w:val="none" w:sz="0" w:space="0" w:color="auto"/>
            <w:left w:val="none" w:sz="0" w:space="0" w:color="auto"/>
            <w:bottom w:val="none" w:sz="0" w:space="0" w:color="auto"/>
            <w:right w:val="none" w:sz="0" w:space="0" w:color="auto"/>
          </w:divBdr>
        </w:div>
        <w:div w:id="454325151">
          <w:marLeft w:val="0"/>
          <w:marRight w:val="0"/>
          <w:marTop w:val="0"/>
          <w:marBottom w:val="0"/>
          <w:divBdr>
            <w:top w:val="none" w:sz="0" w:space="0" w:color="auto"/>
            <w:left w:val="none" w:sz="0" w:space="0" w:color="auto"/>
            <w:bottom w:val="none" w:sz="0" w:space="0" w:color="auto"/>
            <w:right w:val="none" w:sz="0" w:space="0" w:color="auto"/>
          </w:divBdr>
        </w:div>
        <w:div w:id="462508083">
          <w:marLeft w:val="0"/>
          <w:marRight w:val="0"/>
          <w:marTop w:val="0"/>
          <w:marBottom w:val="0"/>
          <w:divBdr>
            <w:top w:val="none" w:sz="0" w:space="0" w:color="auto"/>
            <w:left w:val="none" w:sz="0" w:space="0" w:color="auto"/>
            <w:bottom w:val="none" w:sz="0" w:space="0" w:color="auto"/>
            <w:right w:val="none" w:sz="0" w:space="0" w:color="auto"/>
          </w:divBdr>
        </w:div>
        <w:div w:id="514030647">
          <w:marLeft w:val="0"/>
          <w:marRight w:val="0"/>
          <w:marTop w:val="0"/>
          <w:marBottom w:val="0"/>
          <w:divBdr>
            <w:top w:val="none" w:sz="0" w:space="0" w:color="auto"/>
            <w:left w:val="none" w:sz="0" w:space="0" w:color="auto"/>
            <w:bottom w:val="none" w:sz="0" w:space="0" w:color="auto"/>
            <w:right w:val="none" w:sz="0" w:space="0" w:color="auto"/>
          </w:divBdr>
        </w:div>
        <w:div w:id="627245280">
          <w:marLeft w:val="0"/>
          <w:marRight w:val="0"/>
          <w:marTop w:val="0"/>
          <w:marBottom w:val="0"/>
          <w:divBdr>
            <w:top w:val="none" w:sz="0" w:space="0" w:color="auto"/>
            <w:left w:val="none" w:sz="0" w:space="0" w:color="auto"/>
            <w:bottom w:val="none" w:sz="0" w:space="0" w:color="auto"/>
            <w:right w:val="none" w:sz="0" w:space="0" w:color="auto"/>
          </w:divBdr>
        </w:div>
        <w:div w:id="714280333">
          <w:marLeft w:val="0"/>
          <w:marRight w:val="0"/>
          <w:marTop w:val="0"/>
          <w:marBottom w:val="0"/>
          <w:divBdr>
            <w:top w:val="none" w:sz="0" w:space="0" w:color="auto"/>
            <w:left w:val="none" w:sz="0" w:space="0" w:color="auto"/>
            <w:bottom w:val="none" w:sz="0" w:space="0" w:color="auto"/>
            <w:right w:val="none" w:sz="0" w:space="0" w:color="auto"/>
          </w:divBdr>
        </w:div>
        <w:div w:id="806898728">
          <w:marLeft w:val="0"/>
          <w:marRight w:val="0"/>
          <w:marTop w:val="0"/>
          <w:marBottom w:val="0"/>
          <w:divBdr>
            <w:top w:val="none" w:sz="0" w:space="0" w:color="auto"/>
            <w:left w:val="none" w:sz="0" w:space="0" w:color="auto"/>
            <w:bottom w:val="none" w:sz="0" w:space="0" w:color="auto"/>
            <w:right w:val="none" w:sz="0" w:space="0" w:color="auto"/>
          </w:divBdr>
        </w:div>
        <w:div w:id="895310953">
          <w:marLeft w:val="0"/>
          <w:marRight w:val="0"/>
          <w:marTop w:val="0"/>
          <w:marBottom w:val="0"/>
          <w:divBdr>
            <w:top w:val="none" w:sz="0" w:space="0" w:color="auto"/>
            <w:left w:val="none" w:sz="0" w:space="0" w:color="auto"/>
            <w:bottom w:val="none" w:sz="0" w:space="0" w:color="auto"/>
            <w:right w:val="none" w:sz="0" w:space="0" w:color="auto"/>
          </w:divBdr>
        </w:div>
        <w:div w:id="947811366">
          <w:marLeft w:val="0"/>
          <w:marRight w:val="0"/>
          <w:marTop w:val="0"/>
          <w:marBottom w:val="0"/>
          <w:divBdr>
            <w:top w:val="none" w:sz="0" w:space="0" w:color="auto"/>
            <w:left w:val="none" w:sz="0" w:space="0" w:color="auto"/>
            <w:bottom w:val="none" w:sz="0" w:space="0" w:color="auto"/>
            <w:right w:val="none" w:sz="0" w:space="0" w:color="auto"/>
          </w:divBdr>
        </w:div>
        <w:div w:id="950283998">
          <w:marLeft w:val="0"/>
          <w:marRight w:val="0"/>
          <w:marTop w:val="0"/>
          <w:marBottom w:val="0"/>
          <w:divBdr>
            <w:top w:val="none" w:sz="0" w:space="0" w:color="auto"/>
            <w:left w:val="none" w:sz="0" w:space="0" w:color="auto"/>
            <w:bottom w:val="none" w:sz="0" w:space="0" w:color="auto"/>
            <w:right w:val="none" w:sz="0" w:space="0" w:color="auto"/>
          </w:divBdr>
        </w:div>
        <w:div w:id="986132269">
          <w:marLeft w:val="0"/>
          <w:marRight w:val="0"/>
          <w:marTop w:val="0"/>
          <w:marBottom w:val="0"/>
          <w:divBdr>
            <w:top w:val="none" w:sz="0" w:space="0" w:color="auto"/>
            <w:left w:val="none" w:sz="0" w:space="0" w:color="auto"/>
            <w:bottom w:val="none" w:sz="0" w:space="0" w:color="auto"/>
            <w:right w:val="none" w:sz="0" w:space="0" w:color="auto"/>
          </w:divBdr>
        </w:div>
        <w:div w:id="1138839889">
          <w:marLeft w:val="0"/>
          <w:marRight w:val="0"/>
          <w:marTop w:val="0"/>
          <w:marBottom w:val="0"/>
          <w:divBdr>
            <w:top w:val="none" w:sz="0" w:space="0" w:color="auto"/>
            <w:left w:val="none" w:sz="0" w:space="0" w:color="auto"/>
            <w:bottom w:val="none" w:sz="0" w:space="0" w:color="auto"/>
            <w:right w:val="none" w:sz="0" w:space="0" w:color="auto"/>
          </w:divBdr>
        </w:div>
        <w:div w:id="1463841090">
          <w:marLeft w:val="0"/>
          <w:marRight w:val="0"/>
          <w:marTop w:val="0"/>
          <w:marBottom w:val="0"/>
          <w:divBdr>
            <w:top w:val="none" w:sz="0" w:space="0" w:color="auto"/>
            <w:left w:val="none" w:sz="0" w:space="0" w:color="auto"/>
            <w:bottom w:val="none" w:sz="0" w:space="0" w:color="auto"/>
            <w:right w:val="none" w:sz="0" w:space="0" w:color="auto"/>
          </w:divBdr>
        </w:div>
        <w:div w:id="1510363304">
          <w:marLeft w:val="0"/>
          <w:marRight w:val="0"/>
          <w:marTop w:val="0"/>
          <w:marBottom w:val="0"/>
          <w:divBdr>
            <w:top w:val="none" w:sz="0" w:space="0" w:color="auto"/>
            <w:left w:val="none" w:sz="0" w:space="0" w:color="auto"/>
            <w:bottom w:val="none" w:sz="0" w:space="0" w:color="auto"/>
            <w:right w:val="none" w:sz="0" w:space="0" w:color="auto"/>
          </w:divBdr>
        </w:div>
        <w:div w:id="1521234174">
          <w:marLeft w:val="0"/>
          <w:marRight w:val="0"/>
          <w:marTop w:val="0"/>
          <w:marBottom w:val="0"/>
          <w:divBdr>
            <w:top w:val="none" w:sz="0" w:space="0" w:color="auto"/>
            <w:left w:val="none" w:sz="0" w:space="0" w:color="auto"/>
            <w:bottom w:val="none" w:sz="0" w:space="0" w:color="auto"/>
            <w:right w:val="none" w:sz="0" w:space="0" w:color="auto"/>
          </w:divBdr>
        </w:div>
        <w:div w:id="1529876869">
          <w:marLeft w:val="0"/>
          <w:marRight w:val="0"/>
          <w:marTop w:val="0"/>
          <w:marBottom w:val="0"/>
          <w:divBdr>
            <w:top w:val="none" w:sz="0" w:space="0" w:color="auto"/>
            <w:left w:val="none" w:sz="0" w:space="0" w:color="auto"/>
            <w:bottom w:val="none" w:sz="0" w:space="0" w:color="auto"/>
            <w:right w:val="none" w:sz="0" w:space="0" w:color="auto"/>
          </w:divBdr>
        </w:div>
        <w:div w:id="1530682993">
          <w:marLeft w:val="0"/>
          <w:marRight w:val="0"/>
          <w:marTop w:val="0"/>
          <w:marBottom w:val="0"/>
          <w:divBdr>
            <w:top w:val="none" w:sz="0" w:space="0" w:color="auto"/>
            <w:left w:val="none" w:sz="0" w:space="0" w:color="auto"/>
            <w:bottom w:val="none" w:sz="0" w:space="0" w:color="auto"/>
            <w:right w:val="none" w:sz="0" w:space="0" w:color="auto"/>
          </w:divBdr>
        </w:div>
        <w:div w:id="1683508241">
          <w:marLeft w:val="0"/>
          <w:marRight w:val="0"/>
          <w:marTop w:val="0"/>
          <w:marBottom w:val="0"/>
          <w:divBdr>
            <w:top w:val="none" w:sz="0" w:space="0" w:color="auto"/>
            <w:left w:val="none" w:sz="0" w:space="0" w:color="auto"/>
            <w:bottom w:val="none" w:sz="0" w:space="0" w:color="auto"/>
            <w:right w:val="none" w:sz="0" w:space="0" w:color="auto"/>
          </w:divBdr>
        </w:div>
        <w:div w:id="1860848332">
          <w:marLeft w:val="0"/>
          <w:marRight w:val="0"/>
          <w:marTop w:val="0"/>
          <w:marBottom w:val="0"/>
          <w:divBdr>
            <w:top w:val="none" w:sz="0" w:space="0" w:color="auto"/>
            <w:left w:val="none" w:sz="0" w:space="0" w:color="auto"/>
            <w:bottom w:val="none" w:sz="0" w:space="0" w:color="auto"/>
            <w:right w:val="none" w:sz="0" w:space="0" w:color="auto"/>
          </w:divBdr>
        </w:div>
        <w:div w:id="2083676785">
          <w:marLeft w:val="0"/>
          <w:marRight w:val="0"/>
          <w:marTop w:val="0"/>
          <w:marBottom w:val="0"/>
          <w:divBdr>
            <w:top w:val="none" w:sz="0" w:space="0" w:color="auto"/>
            <w:left w:val="none" w:sz="0" w:space="0" w:color="auto"/>
            <w:bottom w:val="none" w:sz="0" w:space="0" w:color="auto"/>
            <w:right w:val="none" w:sz="0" w:space="0" w:color="auto"/>
          </w:divBdr>
        </w:div>
      </w:divsChild>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25490865">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sco.com/amar-g4" TargetMode="Externa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oceansonics.com/products/iclisten-sj9/"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PalmerK/DCLDE2026" TargetMode="External"/><Relationship Id="rId14" Type="http://schemas.openxmlformats.org/officeDocument/2006/relationships/hyperlink" Target="https://oceanson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12391</TotalTime>
  <Pages>35</Pages>
  <Words>30628</Words>
  <Characters>174582</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16</cp:revision>
  <dcterms:created xsi:type="dcterms:W3CDTF">2024-10-03T05:39:00Z</dcterms:created>
  <dcterms:modified xsi:type="dcterms:W3CDTF">2024-10-23T21:54:00Z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id="OrBFYsmV"/&gt;&lt;style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